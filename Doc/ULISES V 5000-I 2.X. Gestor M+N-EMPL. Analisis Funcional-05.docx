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592" w:rsidRPr="00BA2CBC" w:rsidRDefault="00154592" w:rsidP="001D457D">
      <w:pPr>
        <w:ind w:left="1416" w:hanging="1416"/>
        <w:rPr>
          <w:u w:val="single"/>
        </w:rPr>
        <w:pPrChange w:id="0" w:author="Arturo García Luque" w:date="2017-01-09T17:33:00Z">
          <w:pPr>
            <w:ind w:left="708" w:hanging="708"/>
          </w:pPr>
        </w:pPrChange>
      </w:pPr>
    </w:p>
    <w:p w:rsidR="008F454C" w:rsidRDefault="008F454C" w:rsidP="008F454C">
      <w:pPr>
        <w:pStyle w:val="TextoNivel1"/>
      </w:pPr>
    </w:p>
    <w:p w:rsidR="008F454C" w:rsidRDefault="008F454C" w:rsidP="008F454C">
      <w:pPr>
        <w:pStyle w:val="TextoNivel1"/>
      </w:pPr>
    </w:p>
    <w:p w:rsidR="00154592" w:rsidRDefault="00154592" w:rsidP="008F454C">
      <w:pPr>
        <w:pStyle w:val="TextoNivel1"/>
      </w:pPr>
    </w:p>
    <w:p w:rsidR="0064104D" w:rsidRPr="00370DBC" w:rsidRDefault="009C3028" w:rsidP="0064104D">
      <w:pPr>
        <w:pStyle w:val="PORTADA2"/>
        <w:rPr>
          <w:color w:val="17365D"/>
          <w:sz w:val="72"/>
          <w:szCs w:val="72"/>
          <w:lang w:val="es-ES"/>
        </w:rPr>
      </w:pPr>
      <w:sdt>
        <w:sdtPr>
          <w:rPr>
            <w:color w:val="17365D"/>
            <w:sz w:val="72"/>
            <w:szCs w:val="72"/>
            <w:lang w:val="es-ES"/>
          </w:rPr>
          <w:alias w:val="Asunto"/>
          <w:tag w:val=""/>
          <w:id w:val="-1769385187"/>
          <w:placeholder>
            <w:docPart w:val="E7CBFF3E36C0451784F477949690B36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ED2BD4">
            <w:rPr>
              <w:color w:val="17365D"/>
              <w:sz w:val="72"/>
              <w:szCs w:val="72"/>
              <w:lang w:val="es-ES"/>
            </w:rPr>
            <w:t>ULISES V 5000-I 2.X</w:t>
          </w:r>
        </w:sdtContent>
      </w:sdt>
    </w:p>
    <w:p w:rsidR="00154592" w:rsidRPr="007045A1" w:rsidRDefault="00281EE7" w:rsidP="00332274">
      <w:pPr>
        <w:pStyle w:val="PORTADA2"/>
        <w:rPr>
          <w:lang w:val="es-ES"/>
        </w:rPr>
      </w:pPr>
      <w:r>
        <w:rPr>
          <w:lang w:val="es-ES"/>
        </w:rPr>
        <w:t>Documentación Técnica</w:t>
      </w:r>
    </w:p>
    <w:p w:rsidR="0064104D" w:rsidRPr="007045A1" w:rsidRDefault="009C3028" w:rsidP="00332274">
      <w:pPr>
        <w:pStyle w:val="PORTADA3"/>
        <w:rPr>
          <w:lang w:val="es-ES"/>
        </w:rPr>
      </w:pPr>
      <w:sdt>
        <w:sdtPr>
          <w:alias w:val="Título"/>
          <w:tag w:val=""/>
          <w:id w:val="64381380"/>
          <w:placeholder>
            <w:docPart w:val="F6AD1EEE30464521996C67AEEED7C6C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81EE7">
            <w:t>Gestor M</w:t>
          </w:r>
          <w:r w:rsidR="00BE7604">
            <w:t>+N</w:t>
          </w:r>
          <w:r w:rsidR="00281EE7">
            <w:t>. Análisis Funcional</w:t>
          </w:r>
        </w:sdtContent>
      </w:sdt>
    </w:p>
    <w:p w:rsidR="00154592" w:rsidRDefault="009C3028" w:rsidP="00332274">
      <w:pPr>
        <w:pStyle w:val="PORTADA3"/>
        <w:rPr>
          <w:lang w:val="es-ES"/>
        </w:rPr>
      </w:pPr>
      <w:sdt>
        <w:sdtPr>
          <w:alias w:val="Palabras clave"/>
          <w:tag w:val=""/>
          <w:id w:val="-1170860922"/>
          <w:placeholder>
            <w:docPart w:val="F9A957747F624CA2946BA51815C59059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ED2BD4">
            <w:rPr>
              <w:lang w:val="es-ES"/>
            </w:rPr>
            <w:t>U5K-</w:t>
          </w:r>
          <w:r w:rsidR="00281EE7">
            <w:rPr>
              <w:lang w:val="es-ES"/>
            </w:rPr>
            <w:t>GM</w:t>
          </w:r>
          <w:r w:rsidR="00BE7604">
            <w:rPr>
              <w:lang w:val="es-ES"/>
            </w:rPr>
            <w:t>N</w:t>
          </w:r>
          <w:r w:rsidR="00281EE7">
            <w:rPr>
              <w:lang w:val="es-ES"/>
            </w:rPr>
            <w:t>-000</w:t>
          </w:r>
        </w:sdtContent>
      </w:sdt>
      <w:r w:rsidR="007D1001" w:rsidRPr="007045A1">
        <w:rPr>
          <w:lang w:val="es-ES"/>
        </w:rPr>
        <w:t xml:space="preserve"> </w:t>
      </w:r>
      <w:sdt>
        <w:sdtPr>
          <w:rPr>
            <w:lang w:val="es-ES"/>
          </w:rPr>
          <w:alias w:val="Estado"/>
          <w:tag w:val=""/>
          <w:id w:val="1692027536"/>
          <w:placeholder>
            <w:docPart w:val="C301CC830ED348FDB789517A4769421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="004B4B55">
            <w:rPr>
              <w:lang w:val="es-ES"/>
            </w:rPr>
            <w:t>4</w:t>
          </w:r>
        </w:sdtContent>
      </w:sdt>
    </w:p>
    <w:p w:rsidR="00602534" w:rsidRPr="002A0A19" w:rsidRDefault="00602534" w:rsidP="00332274">
      <w:pPr>
        <w:pStyle w:val="PORTADA3"/>
      </w:pPr>
      <w:r w:rsidRPr="002A0A19">
        <w:t>STS-EPDR-001-10S</w:t>
      </w:r>
    </w:p>
    <w:p w:rsidR="00CC5B47" w:rsidRDefault="007D1001" w:rsidP="007D1001">
      <w:pPr>
        <w:pStyle w:val="TextoNivel1"/>
        <w:jc w:val="center"/>
        <w:rPr>
          <w:b/>
          <w:color w:val="333333"/>
          <w:sz w:val="18"/>
          <w:szCs w:val="18"/>
        </w:rPr>
      </w:pPr>
      <w:r w:rsidRPr="002A0A19">
        <w:rPr>
          <w:b/>
          <w:color w:val="333333"/>
          <w:sz w:val="18"/>
          <w:szCs w:val="18"/>
        </w:rPr>
        <w:t xml:space="preserve">REFERENCIA NUCLEO: </w:t>
      </w:r>
      <w:r w:rsidRPr="007045A1">
        <w:rPr>
          <w:b/>
          <w:color w:val="333333"/>
          <w:sz w:val="18"/>
          <w:szCs w:val="18"/>
          <w:lang w:val="es-ES"/>
        </w:rPr>
        <w:t>EXPEDIENTE CLIENTE</w:t>
      </w:r>
    </w:p>
    <w:p w:rsidR="00B86B3A" w:rsidRDefault="00B86B3A" w:rsidP="007D1001">
      <w:pPr>
        <w:pStyle w:val="TextoNivel1"/>
        <w:jc w:val="center"/>
        <w:rPr>
          <w:b/>
          <w:color w:val="333333"/>
          <w:sz w:val="18"/>
          <w:szCs w:val="18"/>
        </w:rPr>
        <w:sectPr w:rsidR="00B86B3A" w:rsidSect="0006050E">
          <w:footerReference w:type="default" r:id="rId10"/>
          <w:headerReference w:type="first" r:id="rId11"/>
          <w:footerReference w:type="first" r:id="rId12"/>
          <w:type w:val="continuous"/>
          <w:pgSz w:w="11906" w:h="16838" w:code="9"/>
          <w:pgMar w:top="1701" w:right="1701" w:bottom="1134" w:left="1701" w:header="539" w:footer="249" w:gutter="0"/>
          <w:pgNumType w:fmt="lowerRoman" w:start="1"/>
          <w:cols w:space="708"/>
          <w:docGrid w:linePitch="360"/>
        </w:sectPr>
      </w:pPr>
    </w:p>
    <w:p w:rsidR="00497911" w:rsidRDefault="00497911" w:rsidP="00ED52E5">
      <w:pPr>
        <w:pStyle w:val="INDICE"/>
      </w:pPr>
      <w:r>
        <w:lastRenderedPageBreak/>
        <w:t>REGISTRO Y CONTROL DEL DOCUMENTO</w:t>
      </w:r>
    </w:p>
    <w:p w:rsidR="00497911" w:rsidRPr="00C01E6D" w:rsidRDefault="00497911" w:rsidP="00497911">
      <w:pPr>
        <w:rPr>
          <w:rFonts w:cs="Arial"/>
        </w:rPr>
      </w:pPr>
    </w:p>
    <w:tbl>
      <w:tblPr>
        <w:tblW w:w="8640" w:type="dxa"/>
        <w:jc w:val="center"/>
        <w:tblInd w:w="43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6"/>
        <w:gridCol w:w="2835"/>
        <w:gridCol w:w="1277"/>
        <w:gridCol w:w="2192"/>
      </w:tblGrid>
      <w:tr w:rsidR="00497911" w:rsidRPr="002C527E" w:rsidTr="00240C5F">
        <w:trPr>
          <w:jc w:val="center"/>
        </w:trPr>
        <w:tc>
          <w:tcPr>
            <w:tcW w:w="233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 w:val="22"/>
                <w:szCs w:val="22"/>
              </w:rPr>
            </w:pPr>
            <w:r w:rsidRPr="002C527E">
              <w:rPr>
                <w:rFonts w:cs="Arial"/>
                <w:b/>
                <w:sz w:val="22"/>
                <w:szCs w:val="22"/>
              </w:rPr>
              <w:t>PROYECTO/ EQUIPO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911" w:rsidRPr="002C527E" w:rsidRDefault="009C3028" w:rsidP="00ED2BD4">
            <w:pPr>
              <w:tabs>
                <w:tab w:val="left" w:pos="284"/>
              </w:tabs>
              <w:rPr>
                <w:rFonts w:cs="Arial"/>
              </w:rPr>
            </w:pPr>
            <w:sdt>
              <w:sdtPr>
                <w:alias w:val="Asunto"/>
                <w:tag w:val=""/>
                <w:id w:val="755097469"/>
                <w:placeholder>
                  <w:docPart w:val="FA02253AB2D34E95B41DD1B98C56568E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ED2BD4">
                  <w:t>ULISES V 5000-I 2.X</w:t>
                </w:r>
              </w:sdtContent>
            </w:sdt>
          </w:p>
        </w:tc>
        <w:tc>
          <w:tcPr>
            <w:tcW w:w="12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1" w:name="_Toc221935148"/>
            <w:r w:rsidRPr="002C527E">
              <w:rPr>
                <w:rFonts w:cs="Arial"/>
                <w:b/>
                <w:i/>
                <w:color w:val="1C1C1C"/>
              </w:rPr>
              <w:t>Referenc</w:t>
            </w:r>
            <w:bookmarkEnd w:id="1"/>
            <w:r w:rsidRPr="002C527E">
              <w:rPr>
                <w:rFonts w:cs="Arial"/>
                <w:b/>
                <w:i/>
                <w:color w:val="1C1C1C"/>
              </w:rPr>
              <w:t>ia</w:t>
            </w:r>
          </w:p>
        </w:tc>
        <w:tc>
          <w:tcPr>
            <w:tcW w:w="21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97911" w:rsidRPr="002C527E" w:rsidRDefault="006635DD" w:rsidP="00497911">
            <w:pPr>
              <w:tabs>
                <w:tab w:val="left" w:pos="284"/>
              </w:tabs>
              <w:jc w:val="left"/>
              <w:rPr>
                <w:rFonts w:cs="Arial"/>
              </w:rPr>
            </w:pPr>
            <w:fldSimple w:instr=" DOCPROPERTY  &quot;Referencia Nucleo&quot;  \* MERGEFORMAT ">
              <w:r w:rsidR="007A735A" w:rsidRPr="007A735A">
                <w:rPr>
                  <w:rFonts w:cs="Arial"/>
                </w:rPr>
                <w:t xml:space="preserve"> </w:t>
              </w:r>
            </w:fldSimple>
          </w:p>
        </w:tc>
      </w:tr>
      <w:tr w:rsidR="00497911" w:rsidRPr="002C527E" w:rsidTr="00240C5F">
        <w:trPr>
          <w:jc w:val="center"/>
        </w:trPr>
        <w:tc>
          <w:tcPr>
            <w:tcW w:w="2336" w:type="dxa"/>
            <w:tcBorders>
              <w:top w:val="single" w:sz="6" w:space="0" w:color="auto"/>
              <w:left w:val="single" w:sz="12" w:space="0" w:color="auto"/>
              <w:bottom w:val="single" w:sz="8" w:space="0" w:color="auto"/>
              <w:right w:val="single" w:sz="6" w:space="0" w:color="auto"/>
            </w:tcBorders>
          </w:tcPr>
          <w:p w:rsidR="00497911" w:rsidRPr="002C527E" w:rsidRDefault="00497911" w:rsidP="00DE1C26">
            <w:pPr>
              <w:tabs>
                <w:tab w:val="left" w:pos="284"/>
              </w:tabs>
              <w:jc w:val="left"/>
              <w:rPr>
                <w:rFonts w:cs="Arial"/>
                <w:b/>
                <w:sz w:val="22"/>
                <w:szCs w:val="22"/>
              </w:rPr>
            </w:pPr>
            <w:bookmarkStart w:id="2" w:name="_Toc221935149"/>
            <w:r w:rsidRPr="002C527E">
              <w:rPr>
                <w:rFonts w:cs="Arial"/>
                <w:b/>
                <w:sz w:val="22"/>
                <w:szCs w:val="22"/>
              </w:rPr>
              <w:t>DOCUMENT</w:t>
            </w:r>
            <w:bookmarkEnd w:id="2"/>
            <w:r w:rsidRPr="002C527E">
              <w:rPr>
                <w:rFonts w:cs="Arial"/>
                <w:b/>
                <w:sz w:val="22"/>
                <w:szCs w:val="22"/>
              </w:rPr>
              <w:t>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497911" w:rsidRPr="002C527E" w:rsidRDefault="009C3028" w:rsidP="00ED2BD4">
            <w:pPr>
              <w:tabs>
                <w:tab w:val="left" w:pos="284"/>
              </w:tabs>
              <w:rPr>
                <w:rFonts w:cs="Arial"/>
              </w:rPr>
            </w:pPr>
            <w:sdt>
              <w:sdtPr>
                <w:alias w:val="Título"/>
                <w:tag w:val=""/>
                <w:id w:val="531156632"/>
                <w:placeholder>
                  <w:docPart w:val="65962812ED2041B9A3E1A63DFD117978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BE7604">
                  <w:t>Gestor M+N. Análisis Funcional</w:t>
                </w:r>
              </w:sdtContent>
            </w:sdt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bookmarkStart w:id="3" w:name="_Toc221935150"/>
            <w:r w:rsidRPr="002C527E">
              <w:rPr>
                <w:rFonts w:cs="Arial"/>
                <w:b/>
                <w:i/>
                <w:color w:val="1C1C1C"/>
              </w:rPr>
              <w:t>Código</w:t>
            </w:r>
            <w:bookmarkEnd w:id="3"/>
          </w:p>
        </w:tc>
        <w:tc>
          <w:tcPr>
            <w:tcW w:w="2192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12" w:space="0" w:color="auto"/>
            </w:tcBorders>
          </w:tcPr>
          <w:p w:rsidR="00497911" w:rsidRPr="002C527E" w:rsidRDefault="009C3028" w:rsidP="00ED2BD4">
            <w:pPr>
              <w:tabs>
                <w:tab w:val="left" w:pos="284"/>
              </w:tabs>
              <w:jc w:val="left"/>
              <w:rPr>
                <w:rFonts w:cs="Arial"/>
              </w:rPr>
            </w:pPr>
            <w:sdt>
              <w:sdtPr>
                <w:alias w:val="Palabras clave"/>
                <w:tag w:val=""/>
                <w:id w:val="-419496754"/>
                <w:placeholder>
                  <w:docPart w:val="F3CC8F334C034B4BAE5BAE8DE501A54D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BE7604">
                  <w:t>U5K-GMN-000</w:t>
                </w:r>
              </w:sdtContent>
            </w:sdt>
          </w:p>
        </w:tc>
      </w:tr>
      <w:tr w:rsidR="00497911" w:rsidRPr="002C527E" w:rsidTr="00240C5F">
        <w:trPr>
          <w:jc w:val="center"/>
        </w:trPr>
        <w:tc>
          <w:tcPr>
            <w:tcW w:w="233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97911" w:rsidRPr="002C527E" w:rsidRDefault="00497911" w:rsidP="005752FB">
            <w:pPr>
              <w:tabs>
                <w:tab w:val="left" w:pos="284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97911" w:rsidRPr="002C527E" w:rsidRDefault="00497911" w:rsidP="005752FB">
            <w:pPr>
              <w:tabs>
                <w:tab w:val="left" w:pos="284"/>
              </w:tabs>
              <w:rPr>
                <w:rFonts w:cs="Arial"/>
              </w:rPr>
            </w:pPr>
          </w:p>
        </w:tc>
        <w:tc>
          <w:tcPr>
            <w:tcW w:w="1277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497911" w:rsidRPr="002C527E" w:rsidRDefault="00497911" w:rsidP="00CF0187">
            <w:pPr>
              <w:tabs>
                <w:tab w:val="left" w:pos="284"/>
              </w:tabs>
              <w:rPr>
                <w:rFonts w:cs="Arial"/>
                <w:b/>
                <w:i/>
                <w:color w:val="1C1C1C"/>
              </w:rPr>
            </w:pPr>
            <w:r w:rsidRPr="002C527E">
              <w:rPr>
                <w:rFonts w:cs="Arial"/>
                <w:b/>
                <w:i/>
                <w:color w:val="1C1C1C"/>
              </w:rPr>
              <w:t>Fecha</w:t>
            </w:r>
          </w:p>
        </w:tc>
        <w:tc>
          <w:tcPr>
            <w:tcW w:w="2192" w:type="dxa"/>
            <w:tcBorders>
              <w:top w:val="single" w:sz="8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97911" w:rsidRPr="002C527E" w:rsidRDefault="009C3028" w:rsidP="00ED2BD4">
            <w:pPr>
              <w:tabs>
                <w:tab w:val="left" w:pos="284"/>
              </w:tabs>
              <w:jc w:val="left"/>
              <w:rPr>
                <w:rFonts w:cs="Arial"/>
              </w:rPr>
            </w:pPr>
            <w:sdt>
              <w:sdtPr>
                <w:alias w:val="Fecha de publicación"/>
                <w:tag w:val=""/>
                <w:id w:val="-363675963"/>
                <w:placeholder>
                  <w:docPart w:val="ABCDB06684664A829256D512358B7503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01-2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7A735A">
                  <w:t>29/01/2016</w:t>
                </w:r>
              </w:sdtContent>
            </w:sdt>
          </w:p>
        </w:tc>
      </w:tr>
    </w:tbl>
    <w:p w:rsidR="00497911" w:rsidRDefault="00497911" w:rsidP="008E51C3">
      <w:pPr>
        <w:pStyle w:val="TextoNivel1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905"/>
        <w:gridCol w:w="2906"/>
      </w:tblGrid>
      <w:tr w:rsidR="00345119" w:rsidRPr="002C527E" w:rsidTr="00452098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345119" w:rsidRPr="002C527E" w:rsidRDefault="00345119" w:rsidP="008E51C3">
            <w:pPr>
              <w:tabs>
                <w:tab w:val="left" w:pos="284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2C527E">
              <w:rPr>
                <w:rFonts w:cs="Arial"/>
                <w:b/>
                <w:sz w:val="22"/>
                <w:szCs w:val="22"/>
              </w:rPr>
              <w:t>REALIZADO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345119" w:rsidRPr="002C527E" w:rsidRDefault="009C3028" w:rsidP="00ED2BD4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  <w:sdt>
              <w:sdtPr>
                <w:alias w:val="Autor"/>
                <w:tag w:val=""/>
                <w:id w:val="-456101348"/>
                <w:placeholder>
                  <w:docPart w:val="EBC5E42A3BCD4F2DAEF2852BE4D726A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D2BD4">
                  <w:t>Arturo García Luque</w:t>
                </w:r>
              </w:sdtContent>
            </w:sdt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345119" w:rsidRPr="002C527E" w:rsidRDefault="004B4B55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ínea de firma de Microsoft Office..." style="width:138.75pt;height:69.75pt">
                  <v:imagedata r:id="rId13" o:title=""/>
                  <o:lock v:ext="edit" ungrouping="t" rotation="t" cropping="t" verticies="t" text="t" grouping="t"/>
                  <o:signatureline v:ext="edit" id="{A02FF305-AB88-4111-A3B1-06AFB40C6BE8}" provid="{00000000-0000-0000-0000-000000000000}" issignatureline="t"/>
                </v:shape>
              </w:pict>
            </w:r>
          </w:p>
        </w:tc>
      </w:tr>
      <w:tr w:rsidR="00345119" w:rsidRPr="002C527E" w:rsidTr="00452098">
        <w:trPr>
          <w:trHeight w:val="38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nil"/>
            </w:tcBorders>
          </w:tcPr>
          <w:p w:rsidR="00345119" w:rsidRPr="002C527E" w:rsidRDefault="00345119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2C527E">
              <w:rPr>
                <w:rFonts w:cs="Arial"/>
                <w:b/>
                <w:sz w:val="22"/>
                <w:szCs w:val="22"/>
              </w:rPr>
              <w:t>FECHA</w:t>
            </w:r>
          </w:p>
        </w:tc>
        <w:tc>
          <w:tcPr>
            <w:tcW w:w="2905" w:type="dxa"/>
            <w:tcBorders>
              <w:top w:val="nil"/>
              <w:bottom w:val="nil"/>
              <w:right w:val="single" w:sz="12" w:space="0" w:color="auto"/>
            </w:tcBorders>
          </w:tcPr>
          <w:p w:rsidR="00345119" w:rsidRPr="002C527E" w:rsidRDefault="009C3028" w:rsidP="00ED2BD4">
            <w:pPr>
              <w:tabs>
                <w:tab w:val="left" w:pos="284"/>
              </w:tabs>
              <w:jc w:val="left"/>
              <w:rPr>
                <w:rFonts w:cs="Arial"/>
              </w:rPr>
            </w:pPr>
            <w:sdt>
              <w:sdtPr>
                <w:alias w:val="Fecha de publicación"/>
                <w:tag w:val=""/>
                <w:id w:val="-1071568631"/>
                <w:placeholder>
                  <w:docPart w:val="FF97960C172E4961AE7394EE1BB7DE62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6-01-29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7A735A">
                  <w:t>29/01/2016</w:t>
                </w:r>
              </w:sdtContent>
            </w:sdt>
          </w:p>
        </w:tc>
        <w:tc>
          <w:tcPr>
            <w:tcW w:w="2906" w:type="dxa"/>
            <w:vMerge/>
            <w:tcBorders>
              <w:right w:val="single" w:sz="12" w:space="0" w:color="auto"/>
            </w:tcBorders>
          </w:tcPr>
          <w:p w:rsidR="00345119" w:rsidRPr="002C527E" w:rsidRDefault="00345119" w:rsidP="0090317D">
            <w:pPr>
              <w:tabs>
                <w:tab w:val="left" w:pos="284"/>
              </w:tabs>
              <w:jc w:val="left"/>
              <w:rPr>
                <w:rFonts w:cs="Arial"/>
              </w:rPr>
            </w:pPr>
          </w:p>
        </w:tc>
      </w:tr>
      <w:tr w:rsidR="00345119" w:rsidRPr="002C527E" w:rsidTr="00452098">
        <w:trPr>
          <w:trHeight w:val="601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345119" w:rsidRPr="002C527E" w:rsidRDefault="00345119" w:rsidP="00481A5C">
            <w:pPr>
              <w:tabs>
                <w:tab w:val="left" w:pos="284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2C527E">
              <w:rPr>
                <w:rFonts w:cs="Arial"/>
                <w:b/>
                <w:sz w:val="22"/>
                <w:szCs w:val="22"/>
              </w:rPr>
              <w:t>DIVISION /DTO.</w:t>
            </w: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345119" w:rsidRPr="002C527E" w:rsidRDefault="006635DD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  <w:fldSimple w:instr=" DOCPROPERTY  Division  \* MERGEFORMAT ">
              <w:r w:rsidR="007A735A" w:rsidRPr="007A735A">
                <w:rPr>
                  <w:rFonts w:cs="Arial"/>
                  <w:szCs w:val="20"/>
                </w:rPr>
                <w:t>Técnica</w:t>
              </w:r>
            </w:fldSimple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345119" w:rsidRPr="002C527E" w:rsidRDefault="00345119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345119" w:rsidRPr="002C527E" w:rsidTr="00452098">
        <w:trPr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345119" w:rsidRPr="002C527E" w:rsidRDefault="00345119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2C527E">
              <w:rPr>
                <w:rFonts w:cs="Arial"/>
                <w:b/>
                <w:sz w:val="22"/>
                <w:szCs w:val="22"/>
              </w:rPr>
              <w:t>REVISADO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345119" w:rsidRPr="002C527E" w:rsidRDefault="006635DD" w:rsidP="00D317FE">
            <w:pPr>
              <w:jc w:val="left"/>
              <w:rPr>
                <w:rFonts w:cs="Arial"/>
                <w:szCs w:val="20"/>
              </w:rPr>
            </w:pPr>
            <w:fldSimple w:instr=" DOCPROPERTY  Revisado  \* MERGEFORMAT ">
              <w:r w:rsidR="007A735A" w:rsidRPr="007A735A">
                <w:rPr>
                  <w:rFonts w:cs="Arial"/>
                  <w:szCs w:val="20"/>
                </w:rPr>
                <w:t>DT</w:t>
              </w:r>
            </w:fldSimple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345119" w:rsidRPr="002C527E" w:rsidRDefault="004B4B55" w:rsidP="00D317FE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pict>
                <v:shape id="_x0000_i1026" type="#_x0000_t75" alt="Línea de firma de Microsoft Office..." style="width:138.75pt;height:69.75pt">
                  <v:imagedata r:id="rId13" o:title=""/>
                  <o:lock v:ext="edit" ungrouping="t" rotation="t" cropping="t" verticies="t" text="t" grouping="t"/>
                  <o:signatureline v:ext="edit" id="{72D79FD3-3AE5-47E1-9AE7-AE422B1E4301}" provid="{00000000-0000-0000-0000-000000000000}" issignatureline="t"/>
                </v:shape>
              </w:pict>
            </w:r>
          </w:p>
        </w:tc>
      </w:tr>
      <w:tr w:rsidR="00345119" w:rsidRPr="002C527E" w:rsidTr="00452098">
        <w:trPr>
          <w:trHeight w:val="797"/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345119" w:rsidRPr="002C527E" w:rsidRDefault="00345119" w:rsidP="00481A5C">
            <w:pPr>
              <w:tabs>
                <w:tab w:val="left" w:pos="284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2C527E">
              <w:rPr>
                <w:rFonts w:cs="Arial"/>
                <w:b/>
                <w:sz w:val="22"/>
                <w:szCs w:val="22"/>
              </w:rPr>
              <w:t>FECHA</w:t>
            </w:r>
          </w:p>
          <w:p w:rsidR="00345119" w:rsidRPr="002C527E" w:rsidRDefault="00345119" w:rsidP="00481A5C">
            <w:pPr>
              <w:tabs>
                <w:tab w:val="left" w:pos="284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345119" w:rsidRPr="002C527E" w:rsidRDefault="00345119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345119" w:rsidRPr="002C527E" w:rsidRDefault="00345119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  <w:tr w:rsidR="00345119" w:rsidRPr="002C527E" w:rsidTr="00452098">
        <w:trPr>
          <w:trHeight w:val="357"/>
          <w:jc w:val="center"/>
        </w:trPr>
        <w:tc>
          <w:tcPr>
            <w:tcW w:w="2764" w:type="dxa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345119" w:rsidRPr="002C527E" w:rsidRDefault="00345119" w:rsidP="00D317FE">
            <w:pPr>
              <w:tabs>
                <w:tab w:val="left" w:pos="284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2C527E">
              <w:rPr>
                <w:rFonts w:cs="Arial"/>
                <w:b/>
                <w:sz w:val="22"/>
                <w:szCs w:val="22"/>
              </w:rPr>
              <w:t>VALIDADO POR</w:t>
            </w:r>
          </w:p>
        </w:tc>
        <w:tc>
          <w:tcPr>
            <w:tcW w:w="2905" w:type="dxa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345119" w:rsidRPr="002C527E" w:rsidRDefault="006635DD" w:rsidP="00D317FE">
            <w:pPr>
              <w:jc w:val="left"/>
              <w:rPr>
                <w:rFonts w:cs="Arial"/>
                <w:szCs w:val="20"/>
              </w:rPr>
            </w:pPr>
            <w:fldSimple w:instr=" DOCPROPERTY  Validado  \* MERGEFORMAT ">
              <w:r w:rsidR="007A735A" w:rsidRPr="007A735A">
                <w:rPr>
                  <w:rFonts w:cs="Arial"/>
                  <w:szCs w:val="20"/>
                </w:rPr>
                <w:t>DT</w:t>
              </w:r>
            </w:fldSimple>
          </w:p>
        </w:tc>
        <w:tc>
          <w:tcPr>
            <w:tcW w:w="2906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345119" w:rsidRPr="002C527E" w:rsidRDefault="004B4B55" w:rsidP="00D317FE">
            <w:pPr>
              <w:jc w:val="left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pict>
                <v:shape id="_x0000_i1027" type="#_x0000_t75" alt="Línea de firma de Microsoft Office..." style="width:138.75pt;height:69.75pt">
                  <v:imagedata r:id="rId13" o:title=""/>
                  <o:lock v:ext="edit" ungrouping="t" rotation="t" cropping="t" verticies="t" text="t" grouping="t"/>
                  <o:signatureline v:ext="edit" id="{69921BEF-13F7-45DE-9E74-E5D39725BA92}" provid="{00000000-0000-0000-0000-000000000000}" issignatureline="t"/>
                </v:shape>
              </w:pict>
            </w:r>
          </w:p>
        </w:tc>
      </w:tr>
      <w:tr w:rsidR="00345119" w:rsidRPr="002C527E" w:rsidTr="00452098">
        <w:trPr>
          <w:jc w:val="center"/>
        </w:trPr>
        <w:tc>
          <w:tcPr>
            <w:tcW w:w="2764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345119" w:rsidRPr="002C527E" w:rsidRDefault="00345119" w:rsidP="00D317FE">
            <w:pPr>
              <w:tabs>
                <w:tab w:val="left" w:pos="284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r w:rsidRPr="002C527E">
              <w:rPr>
                <w:rFonts w:cs="Arial"/>
                <w:b/>
                <w:sz w:val="22"/>
                <w:szCs w:val="22"/>
              </w:rPr>
              <w:t>FECHA</w:t>
            </w:r>
          </w:p>
          <w:p w:rsidR="00345119" w:rsidRPr="002C527E" w:rsidRDefault="00345119" w:rsidP="005752FB">
            <w:pPr>
              <w:tabs>
                <w:tab w:val="left" w:pos="284"/>
              </w:tabs>
              <w:jc w:val="center"/>
              <w:rPr>
                <w:rFonts w:cs="Arial"/>
                <w:b/>
                <w:sz w:val="22"/>
                <w:szCs w:val="22"/>
              </w:rPr>
            </w:pPr>
          </w:p>
        </w:tc>
        <w:tc>
          <w:tcPr>
            <w:tcW w:w="2905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:rsidR="00345119" w:rsidRPr="002C527E" w:rsidRDefault="00345119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  <w:tc>
          <w:tcPr>
            <w:tcW w:w="290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345119" w:rsidRPr="002C527E" w:rsidRDefault="00345119" w:rsidP="00D317FE">
            <w:pPr>
              <w:tabs>
                <w:tab w:val="left" w:pos="284"/>
              </w:tabs>
              <w:jc w:val="left"/>
              <w:rPr>
                <w:rFonts w:cs="Arial"/>
                <w:szCs w:val="20"/>
              </w:rPr>
            </w:pPr>
          </w:p>
        </w:tc>
      </w:tr>
    </w:tbl>
    <w:p w:rsidR="002F01AE" w:rsidRDefault="002F01AE" w:rsidP="00497911">
      <w:pPr>
        <w:rPr>
          <w:rFonts w:cs="Arial"/>
          <w:sz w:val="22"/>
          <w:szCs w:val="22"/>
        </w:rPr>
      </w:pPr>
    </w:p>
    <w:p w:rsidR="00D959EA" w:rsidRDefault="00D959EA" w:rsidP="00ED52E5">
      <w:pPr>
        <w:pStyle w:val="INDICE"/>
      </w:pPr>
      <w:r>
        <w:lastRenderedPageBreak/>
        <w:t>REGISTRO DE MODIFICACIONES</w:t>
      </w:r>
    </w:p>
    <w:tbl>
      <w:tblPr>
        <w:tblW w:w="8575" w:type="dxa"/>
        <w:jc w:val="center"/>
        <w:tblInd w:w="700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204"/>
        <w:gridCol w:w="1418"/>
        <w:gridCol w:w="1417"/>
        <w:gridCol w:w="4536"/>
      </w:tblGrid>
      <w:tr w:rsidR="00D959EA" w:rsidRPr="002C527E">
        <w:trPr>
          <w:jc w:val="center"/>
        </w:trPr>
        <w:tc>
          <w:tcPr>
            <w:tcW w:w="1204" w:type="dxa"/>
            <w:tcBorders>
              <w:top w:val="double" w:sz="6" w:space="0" w:color="000000"/>
              <w:bottom w:val="double" w:sz="6" w:space="0" w:color="000000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b/>
                <w:bCs/>
                <w:color w:val="000080"/>
                <w:sz w:val="22"/>
                <w:szCs w:val="22"/>
              </w:rPr>
            </w:pPr>
            <w:r w:rsidRPr="002C527E">
              <w:rPr>
                <w:rFonts w:cs="Arial"/>
                <w:b/>
                <w:bCs/>
                <w:color w:val="000080"/>
                <w:sz w:val="22"/>
                <w:szCs w:val="22"/>
              </w:rPr>
              <w:t>Edición</w:t>
            </w:r>
          </w:p>
        </w:tc>
        <w:tc>
          <w:tcPr>
            <w:tcW w:w="1418" w:type="dxa"/>
            <w:tcBorders>
              <w:top w:val="double" w:sz="6" w:space="0" w:color="000000"/>
              <w:bottom w:val="double" w:sz="6" w:space="0" w:color="000000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b/>
                <w:bCs/>
                <w:color w:val="000080"/>
                <w:sz w:val="22"/>
                <w:szCs w:val="22"/>
              </w:rPr>
            </w:pPr>
            <w:r w:rsidRPr="002C527E">
              <w:rPr>
                <w:rFonts w:cs="Arial"/>
                <w:b/>
                <w:bCs/>
                <w:color w:val="000080"/>
                <w:sz w:val="22"/>
                <w:szCs w:val="22"/>
              </w:rPr>
              <w:t>Revisión</w:t>
            </w:r>
          </w:p>
        </w:tc>
        <w:tc>
          <w:tcPr>
            <w:tcW w:w="1417" w:type="dxa"/>
            <w:tcBorders>
              <w:top w:val="double" w:sz="6" w:space="0" w:color="000000"/>
              <w:bottom w:val="double" w:sz="6" w:space="0" w:color="000000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b/>
                <w:bCs/>
                <w:color w:val="000080"/>
                <w:sz w:val="22"/>
                <w:szCs w:val="22"/>
              </w:rPr>
            </w:pPr>
            <w:r w:rsidRPr="002C527E">
              <w:rPr>
                <w:rFonts w:cs="Arial"/>
                <w:b/>
                <w:bCs/>
                <w:color w:val="000080"/>
                <w:sz w:val="22"/>
                <w:szCs w:val="22"/>
              </w:rPr>
              <w:t>Fecha</w:t>
            </w:r>
          </w:p>
        </w:tc>
        <w:tc>
          <w:tcPr>
            <w:tcW w:w="4536" w:type="dxa"/>
            <w:tcBorders>
              <w:top w:val="double" w:sz="6" w:space="0" w:color="000000"/>
              <w:bottom w:val="double" w:sz="6" w:space="0" w:color="000000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b/>
                <w:bCs/>
                <w:color w:val="000080"/>
                <w:sz w:val="22"/>
                <w:szCs w:val="22"/>
              </w:rPr>
            </w:pPr>
            <w:r w:rsidRPr="002C527E">
              <w:rPr>
                <w:rFonts w:cs="Arial"/>
                <w:b/>
                <w:bCs/>
                <w:color w:val="000080"/>
                <w:sz w:val="22"/>
                <w:szCs w:val="22"/>
              </w:rPr>
              <w:t>Modificación</w:t>
            </w: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nil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nil"/>
              <w:bottom w:val="dotted" w:sz="4" w:space="0" w:color="auto"/>
            </w:tcBorders>
          </w:tcPr>
          <w:p w:rsidR="00D959EA" w:rsidRPr="002C527E" w:rsidRDefault="00940F94" w:rsidP="00D959EA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nil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940F94" w:rsidP="00D959EA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940F94" w:rsidP="00D959EA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7A735A" w:rsidP="00D959EA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3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7A735A" w:rsidP="00D959EA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29/01/16</w:t>
            </w: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7A735A" w:rsidP="00D959EA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Añadidos los comentarios y peticiones de ENAIRE.</w:t>
            </w: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90771C" w:rsidP="00D959EA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4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90771C" w:rsidP="00D959EA">
            <w:pPr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09/01/17</w:t>
            </w: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90771C" w:rsidP="00D959EA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Añadidos los emplazamientos.</w:t>
            </w: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jc w:val="center"/>
        </w:trPr>
        <w:tc>
          <w:tcPr>
            <w:tcW w:w="1204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  <w:bottom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</w:tr>
      <w:tr w:rsidR="00D959EA" w:rsidRPr="002C527E">
        <w:trPr>
          <w:trHeight w:val="351"/>
          <w:jc w:val="center"/>
        </w:trPr>
        <w:tc>
          <w:tcPr>
            <w:tcW w:w="1204" w:type="dxa"/>
            <w:tcBorders>
              <w:top w:val="dotted" w:sz="4" w:space="0" w:color="auto"/>
            </w:tcBorders>
          </w:tcPr>
          <w:p w:rsidR="00D959EA" w:rsidRPr="002C527E" w:rsidRDefault="00D959EA" w:rsidP="00D959EA">
            <w:pPr>
              <w:rPr>
                <w:rFonts w:cs="Arial"/>
                <w:szCs w:val="18"/>
              </w:rPr>
            </w:pPr>
          </w:p>
        </w:tc>
        <w:tc>
          <w:tcPr>
            <w:tcW w:w="1418" w:type="dxa"/>
            <w:tcBorders>
              <w:top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1417" w:type="dxa"/>
            <w:tcBorders>
              <w:top w:val="dotted" w:sz="4" w:space="0" w:color="auto"/>
            </w:tcBorders>
          </w:tcPr>
          <w:p w:rsidR="00D959EA" w:rsidRPr="002C527E" w:rsidRDefault="00D959EA" w:rsidP="00D959EA">
            <w:pPr>
              <w:jc w:val="center"/>
              <w:rPr>
                <w:rFonts w:cs="Arial"/>
                <w:szCs w:val="18"/>
              </w:rPr>
            </w:pPr>
          </w:p>
        </w:tc>
        <w:tc>
          <w:tcPr>
            <w:tcW w:w="4536" w:type="dxa"/>
            <w:tcBorders>
              <w:top w:val="dotted" w:sz="4" w:space="0" w:color="auto"/>
            </w:tcBorders>
          </w:tcPr>
          <w:p w:rsidR="00D959EA" w:rsidRPr="002C527E" w:rsidRDefault="00D959EA" w:rsidP="00D959EA">
            <w:pPr>
              <w:keepNext/>
              <w:rPr>
                <w:rFonts w:cs="Arial"/>
                <w:szCs w:val="18"/>
              </w:rPr>
            </w:pPr>
          </w:p>
        </w:tc>
      </w:tr>
    </w:tbl>
    <w:p w:rsidR="002F01AE" w:rsidRPr="00ED52E5" w:rsidRDefault="002F01AE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 w:rsidRPr="00ED52E5">
        <w:lastRenderedPageBreak/>
        <w:t>ÍNDICE</w:t>
      </w:r>
    </w:p>
    <w:p w:rsidR="007A735A" w:rsidRDefault="00880943">
      <w:pPr>
        <w:pStyle w:val="TDC1"/>
        <w:rPr>
          <w:rFonts w:asciiTheme="minorHAnsi" w:eastAsiaTheme="minorEastAsia" w:hAnsiTheme="minorHAnsi" w:cstheme="minorBidi"/>
          <w:b w:val="0"/>
          <w:caps w:val="0"/>
        </w:rPr>
      </w:pPr>
      <w:r>
        <w:fldChar w:fldCharType="begin"/>
      </w:r>
      <w:r>
        <w:instrText xml:space="preserve"> TOC \o "2-2" \h \z \t "Título 1;1;Título 3;3;Título 4;4;Título 5;5" </w:instrText>
      </w:r>
      <w:r>
        <w:fldChar w:fldCharType="separate"/>
      </w:r>
      <w:hyperlink w:anchor="_Toc441842974" w:history="1">
        <w:r w:rsidR="007A735A" w:rsidRPr="007B685F">
          <w:rPr>
            <w:rStyle w:val="Hipervnculo"/>
          </w:rPr>
          <w:t>1.</w:t>
        </w:r>
        <w:r w:rsidR="007A735A">
          <w:rPr>
            <w:rFonts w:asciiTheme="minorHAnsi" w:eastAsiaTheme="minorEastAsia" w:hAnsiTheme="minorHAnsi" w:cstheme="minorBidi"/>
            <w:b w:val="0"/>
            <w:caps w:val="0"/>
          </w:rPr>
          <w:tab/>
        </w:r>
        <w:r w:rsidR="007A735A" w:rsidRPr="007B685F">
          <w:rPr>
            <w:rStyle w:val="Hipervnculo"/>
          </w:rPr>
          <w:t>Objeto</w:t>
        </w:r>
        <w:r w:rsidR="007A735A">
          <w:rPr>
            <w:webHidden/>
          </w:rPr>
          <w:tab/>
        </w:r>
        <w:r w:rsidR="007A735A">
          <w:rPr>
            <w:webHidden/>
          </w:rPr>
          <w:fldChar w:fldCharType="begin"/>
        </w:r>
        <w:r w:rsidR="007A735A">
          <w:rPr>
            <w:webHidden/>
          </w:rPr>
          <w:instrText xml:space="preserve"> PAGEREF _Toc441842974 \h </w:instrText>
        </w:r>
        <w:r w:rsidR="007A735A">
          <w:rPr>
            <w:webHidden/>
          </w:rPr>
        </w:r>
        <w:r w:rsidR="007A735A">
          <w:rPr>
            <w:webHidden/>
          </w:rPr>
          <w:fldChar w:fldCharType="separate"/>
        </w:r>
        <w:r w:rsidR="007A735A">
          <w:rPr>
            <w:webHidden/>
          </w:rPr>
          <w:t>6</w:t>
        </w:r>
        <w:r w:rsidR="007A735A">
          <w:rPr>
            <w:webHidden/>
          </w:rPr>
          <w:fldChar w:fldCharType="end"/>
        </w:r>
      </w:hyperlink>
    </w:p>
    <w:p w:rsidR="007A735A" w:rsidRDefault="007A735A">
      <w:pPr>
        <w:pStyle w:val="TDC1"/>
        <w:rPr>
          <w:rFonts w:asciiTheme="minorHAnsi" w:eastAsiaTheme="minorEastAsia" w:hAnsiTheme="minorHAnsi" w:cstheme="minorBidi"/>
          <w:b w:val="0"/>
          <w:caps w:val="0"/>
        </w:rPr>
      </w:pPr>
      <w:hyperlink w:anchor="_Toc441842975" w:history="1">
        <w:r w:rsidRPr="007B685F">
          <w:rPr>
            <w:rStyle w:val="Hipervnculo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</w:rPr>
          <w:tab/>
        </w:r>
        <w:r w:rsidRPr="007B685F">
          <w:rPr>
            <w:rStyle w:val="Hipervnculo"/>
          </w:rPr>
          <w:t>Datos de Partida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1"/>
        <w:rPr>
          <w:rFonts w:asciiTheme="minorHAnsi" w:eastAsiaTheme="minorEastAsia" w:hAnsiTheme="minorHAnsi" w:cstheme="minorBidi"/>
          <w:b w:val="0"/>
          <w:caps w:val="0"/>
        </w:rPr>
      </w:pPr>
      <w:hyperlink w:anchor="_Toc441842976" w:history="1">
        <w:r w:rsidRPr="007B685F">
          <w:rPr>
            <w:rStyle w:val="Hipervnculo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</w:rPr>
          <w:tab/>
        </w:r>
        <w:r w:rsidRPr="007B685F">
          <w:rPr>
            <w:rStyle w:val="Hipervnculo"/>
          </w:rPr>
          <w:t>Requisitos No Funcionales.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1"/>
        <w:rPr>
          <w:rFonts w:asciiTheme="minorHAnsi" w:eastAsiaTheme="minorEastAsia" w:hAnsiTheme="minorHAnsi" w:cstheme="minorBidi"/>
          <w:b w:val="0"/>
          <w:caps w:val="0"/>
        </w:rPr>
      </w:pPr>
      <w:hyperlink w:anchor="_Toc441842977" w:history="1">
        <w:r w:rsidRPr="007B685F">
          <w:rPr>
            <w:rStyle w:val="Hipervnculo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</w:rPr>
          <w:tab/>
        </w:r>
        <w:r w:rsidRPr="007B685F">
          <w:rPr>
            <w:rStyle w:val="Hipervnculo"/>
          </w:rPr>
          <w:t>Estructura de solucion Propuesta.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1"/>
        <w:rPr>
          <w:rFonts w:asciiTheme="minorHAnsi" w:eastAsiaTheme="minorEastAsia" w:hAnsiTheme="minorHAnsi" w:cstheme="minorBidi"/>
          <w:b w:val="0"/>
          <w:caps w:val="0"/>
        </w:rPr>
      </w:pPr>
      <w:hyperlink w:anchor="_Toc441842978" w:history="1">
        <w:r w:rsidRPr="007B685F">
          <w:rPr>
            <w:rStyle w:val="Hipervnculo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</w:rPr>
          <w:tab/>
        </w:r>
        <w:r w:rsidRPr="007B685F">
          <w:rPr>
            <w:rStyle w:val="Hipervnculo"/>
          </w:rPr>
          <w:t>Análisis Funcional.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41842979" w:history="1">
        <w:r w:rsidRPr="007B685F">
          <w:rPr>
            <w:rStyle w:val="Hipervnculo"/>
          </w:rPr>
          <w:t>5.1.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7B685F">
          <w:rPr>
            <w:rStyle w:val="Hipervnculo"/>
          </w:rPr>
          <w:t>Objetos.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41842980" w:history="1">
        <w:r w:rsidRPr="007B685F">
          <w:rPr>
            <w:rStyle w:val="Hipervnculo"/>
          </w:rPr>
          <w:t>5.2.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7B685F">
          <w:rPr>
            <w:rStyle w:val="Hipervnculo"/>
          </w:rPr>
          <w:t>Gestión de Frecuencias.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441842981" w:history="1">
        <w:r w:rsidRPr="007B685F">
          <w:rPr>
            <w:rStyle w:val="Hipervnculo"/>
          </w:rPr>
          <w:t>5.2.1.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B685F">
          <w:rPr>
            <w:rStyle w:val="Hipervnculo"/>
          </w:rPr>
          <w:t>Inicialización.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441842982" w:history="1">
        <w:r w:rsidRPr="007B685F">
          <w:rPr>
            <w:rStyle w:val="Hipervnculo"/>
          </w:rPr>
          <w:t>5.2.2.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B685F">
          <w:rPr>
            <w:rStyle w:val="Hipervnculo"/>
          </w:rPr>
          <w:t>Supervisión.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441842983" w:history="1">
        <w:r w:rsidRPr="007B685F">
          <w:rPr>
            <w:rStyle w:val="Hipervnculo"/>
          </w:rPr>
          <w:t>5.2.3.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B685F">
          <w:rPr>
            <w:rStyle w:val="Hipervnculo"/>
          </w:rPr>
          <w:t>Equipo Activo.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441842984" w:history="1">
        <w:r w:rsidRPr="007B685F">
          <w:rPr>
            <w:rStyle w:val="Hipervnculo"/>
          </w:rPr>
          <w:t>5.2.4.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B685F">
          <w:rPr>
            <w:rStyle w:val="Hipervnculo"/>
          </w:rPr>
          <w:t>Equipo Inactivo.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41842985" w:history="1">
        <w:r w:rsidRPr="007B685F">
          <w:rPr>
            <w:rStyle w:val="Hipervnculo"/>
          </w:rPr>
          <w:t>5.3.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7B685F">
          <w:rPr>
            <w:rStyle w:val="Hipervnculo"/>
          </w:rPr>
          <w:t>Gestión de Equipos.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441842986" w:history="1">
        <w:r w:rsidRPr="007B685F">
          <w:rPr>
            <w:rStyle w:val="Hipervnculo"/>
          </w:rPr>
          <w:t>5.3.1.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B685F">
          <w:rPr>
            <w:rStyle w:val="Hipervnculo"/>
          </w:rPr>
          <w:t>Inicialización.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441842987" w:history="1">
        <w:r w:rsidRPr="007B685F">
          <w:rPr>
            <w:rStyle w:val="Hipervnculo"/>
          </w:rPr>
          <w:t>5.3.2.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B685F">
          <w:rPr>
            <w:rStyle w:val="Hipervnculo"/>
          </w:rPr>
          <w:t>Supervisión.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41842988" w:history="1">
        <w:r w:rsidRPr="007B685F">
          <w:rPr>
            <w:rStyle w:val="Hipervnculo"/>
          </w:rPr>
          <w:t>5.4.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7B685F">
          <w:rPr>
            <w:rStyle w:val="Hipervnculo"/>
          </w:rPr>
          <w:t>Procedimientos Básicos.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441842989" w:history="1">
        <w:r w:rsidRPr="007B685F">
          <w:rPr>
            <w:rStyle w:val="Hipervnculo"/>
          </w:rPr>
          <w:t>5.4.1.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B685F">
          <w:rPr>
            <w:rStyle w:val="Hipervnculo"/>
          </w:rPr>
          <w:t>Frecuencias Compatibles.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441842990" w:history="1">
        <w:r w:rsidRPr="007B685F">
          <w:rPr>
            <w:rStyle w:val="Hipervnculo"/>
          </w:rPr>
          <w:t>5.4.2.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B685F">
          <w:rPr>
            <w:rStyle w:val="Hipervnculo"/>
          </w:rPr>
          <w:t>Equipos Compatibles.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441842991" w:history="1">
        <w:r w:rsidRPr="007B685F">
          <w:rPr>
            <w:rStyle w:val="Hipervnculo"/>
          </w:rPr>
          <w:t>5.4.3.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B685F">
          <w:rPr>
            <w:rStyle w:val="Hipervnculo"/>
          </w:rPr>
          <w:t>Buscar Equipo.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441842992" w:history="1">
        <w:r w:rsidRPr="007B685F">
          <w:rPr>
            <w:rStyle w:val="Hipervnculo"/>
          </w:rPr>
          <w:t>5.4.4.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B685F">
          <w:rPr>
            <w:rStyle w:val="Hipervnculo"/>
          </w:rPr>
          <w:t>Buscar Equipo por Prioridad.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441842993" w:history="1">
        <w:r w:rsidRPr="007B685F">
          <w:rPr>
            <w:rStyle w:val="Hipervnculo"/>
          </w:rPr>
          <w:t>5.4.5.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B685F">
          <w:rPr>
            <w:rStyle w:val="Hipervnculo"/>
          </w:rPr>
          <w:t>Asignar Equipo.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441842994" w:history="1">
        <w:r w:rsidRPr="007B685F">
          <w:rPr>
            <w:rStyle w:val="Hipervnculo"/>
          </w:rPr>
          <w:t>5.4.6.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B685F">
          <w:rPr>
            <w:rStyle w:val="Hipervnculo"/>
          </w:rPr>
          <w:t>Desasignar Equipo.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441842995" w:history="1">
        <w:r w:rsidRPr="007B685F">
          <w:rPr>
            <w:rStyle w:val="Hipervnculo"/>
          </w:rPr>
          <w:t>5.4.7.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B685F">
          <w:rPr>
            <w:rStyle w:val="Hipervnculo"/>
          </w:rPr>
          <w:t>Obtener Estado de Equipo.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441842996" w:history="1">
        <w:r w:rsidRPr="007B685F">
          <w:rPr>
            <w:rStyle w:val="Hipervnculo"/>
          </w:rPr>
          <w:t>5.4.8.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B685F">
          <w:rPr>
            <w:rStyle w:val="Hipervnculo"/>
          </w:rPr>
          <w:t>Gestión de Errores en Frecuencia.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3"/>
        <w:rPr>
          <w:rFonts w:asciiTheme="minorHAnsi" w:eastAsiaTheme="minorEastAsia" w:hAnsiTheme="minorHAnsi" w:cstheme="minorBidi"/>
          <w:sz w:val="22"/>
          <w:szCs w:val="22"/>
        </w:rPr>
      </w:pPr>
      <w:hyperlink w:anchor="_Toc441842997" w:history="1">
        <w:r w:rsidRPr="007B685F">
          <w:rPr>
            <w:rStyle w:val="Hipervnculo"/>
          </w:rPr>
          <w:t>5.4.9.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B685F">
          <w:rPr>
            <w:rStyle w:val="Hipervnculo"/>
          </w:rPr>
          <w:t>Gestión de Errores en Equipo.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41842998" w:history="1">
        <w:r w:rsidRPr="007B685F">
          <w:rPr>
            <w:rStyle w:val="Hipervnculo"/>
          </w:rPr>
          <w:t>5.5.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7B685F">
          <w:rPr>
            <w:rStyle w:val="Hipervnculo"/>
          </w:rPr>
          <w:t>Configuración.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7A735A" w:rsidRDefault="007A735A">
      <w:pPr>
        <w:pStyle w:val="TDC2"/>
        <w:rPr>
          <w:rFonts w:asciiTheme="minorHAnsi" w:eastAsiaTheme="minorEastAsia" w:hAnsiTheme="minorHAnsi" w:cstheme="minorBidi"/>
          <w:caps w:val="0"/>
          <w:sz w:val="22"/>
          <w:szCs w:val="22"/>
        </w:rPr>
      </w:pPr>
      <w:hyperlink w:anchor="_Toc441842999" w:history="1">
        <w:r w:rsidRPr="007B685F">
          <w:rPr>
            <w:rStyle w:val="Hipervnculo"/>
          </w:rPr>
          <w:t>5.6.</w:t>
        </w:r>
        <w:r>
          <w:rPr>
            <w:rFonts w:asciiTheme="minorHAnsi" w:eastAsiaTheme="minorEastAsia" w:hAnsiTheme="minorHAnsi" w:cstheme="minorBidi"/>
            <w:caps w:val="0"/>
            <w:sz w:val="22"/>
            <w:szCs w:val="22"/>
          </w:rPr>
          <w:tab/>
        </w:r>
        <w:r w:rsidRPr="007B685F">
          <w:rPr>
            <w:rStyle w:val="Hipervnculo"/>
          </w:rPr>
          <w:t>Supervisión.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_Toc441842999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2F01AE" w:rsidRDefault="00880943" w:rsidP="00D85BBC">
      <w:pPr>
        <w:pStyle w:val="TextoNivel1"/>
      </w:pPr>
      <w:r>
        <w:rPr>
          <w:noProof/>
        </w:rPr>
        <w:fldChar w:fldCharType="end"/>
      </w:r>
    </w:p>
    <w:p w:rsidR="009D60EC" w:rsidRPr="00ED52E5" w:rsidRDefault="009D60EC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</w:t>
      </w:r>
      <w:r w:rsidRPr="00ED52E5">
        <w:t xml:space="preserve"> DE </w:t>
      </w:r>
      <w:r w:rsidR="00294232">
        <w:t>ILUSTRACIONES</w:t>
      </w:r>
    </w:p>
    <w:p w:rsidR="007A735A" w:rsidRDefault="00294232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441843000" w:history="1">
        <w:r w:rsidR="007A735A" w:rsidRPr="000B7E86">
          <w:rPr>
            <w:rStyle w:val="Hipervnculo"/>
            <w:noProof/>
          </w:rPr>
          <w:t>Ilustración 1. Esquema General.</w:t>
        </w:r>
        <w:r w:rsidR="007A735A">
          <w:rPr>
            <w:noProof/>
            <w:webHidden/>
          </w:rPr>
          <w:tab/>
        </w:r>
        <w:r w:rsidR="007A735A">
          <w:rPr>
            <w:noProof/>
            <w:webHidden/>
          </w:rPr>
          <w:fldChar w:fldCharType="begin"/>
        </w:r>
        <w:r w:rsidR="007A735A">
          <w:rPr>
            <w:noProof/>
            <w:webHidden/>
          </w:rPr>
          <w:instrText xml:space="preserve"> PAGEREF _Toc441843000 \h </w:instrText>
        </w:r>
        <w:r w:rsidR="007A735A">
          <w:rPr>
            <w:noProof/>
            <w:webHidden/>
          </w:rPr>
        </w:r>
        <w:r w:rsidR="007A735A">
          <w:rPr>
            <w:noProof/>
            <w:webHidden/>
          </w:rPr>
          <w:fldChar w:fldCharType="separate"/>
        </w:r>
        <w:r w:rsidR="007A735A">
          <w:rPr>
            <w:noProof/>
            <w:webHidden/>
          </w:rPr>
          <w:t>9</w:t>
        </w:r>
        <w:r w:rsidR="007A735A">
          <w:rPr>
            <w:noProof/>
            <w:webHidden/>
          </w:rPr>
          <w:fldChar w:fldCharType="end"/>
        </w:r>
      </w:hyperlink>
    </w:p>
    <w:p w:rsidR="007A735A" w:rsidRDefault="007A735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3001" w:history="1">
        <w:r w:rsidRPr="000B7E86">
          <w:rPr>
            <w:rStyle w:val="Hipervnculo"/>
            <w:noProof/>
          </w:rPr>
          <w:t>Ilustración 2. Diagramas de Objetos.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_Toc441843001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A735A" w:rsidRDefault="007A735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3002" w:history="1">
        <w:r w:rsidRPr="000B7E86">
          <w:rPr>
            <w:rStyle w:val="Hipervnculo"/>
            <w:noProof/>
          </w:rPr>
          <w:t>Ilustración 3. Inicialización de Frecuencia.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_Toc441843002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A735A" w:rsidRDefault="007A735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3003" w:history="1">
        <w:r w:rsidRPr="000B7E86">
          <w:rPr>
            <w:rStyle w:val="Hipervnculo"/>
            <w:noProof/>
          </w:rPr>
          <w:t>Ilustración 4. Evento de Supervisión de Frecuencia.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_Toc441843003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A735A" w:rsidRDefault="007A735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3004" w:history="1">
        <w:r w:rsidRPr="000B7E86">
          <w:rPr>
            <w:rStyle w:val="Hipervnculo"/>
            <w:noProof/>
          </w:rPr>
          <w:t>Ilustración 5. Gestión de Evento de Equipo Activo.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_Toc441843004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A735A" w:rsidRDefault="007A735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3005" w:history="1">
        <w:r w:rsidRPr="000B7E86">
          <w:rPr>
            <w:rStyle w:val="Hipervnculo"/>
            <w:noProof/>
          </w:rPr>
          <w:t>Ilustración 6. Gestión de Evento de Equipo Inactivo.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_Toc441843005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A735A" w:rsidRDefault="007A735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3006" w:history="1">
        <w:r w:rsidRPr="000B7E86">
          <w:rPr>
            <w:rStyle w:val="Hipervnculo"/>
            <w:noProof/>
          </w:rPr>
          <w:t>Ilustración 7. Gestión de Inicialización de Objeto Equipo.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_Toc441843006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7A735A" w:rsidRDefault="007A735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3007" w:history="1">
        <w:r w:rsidRPr="000B7E86">
          <w:rPr>
            <w:rStyle w:val="Hipervnculo"/>
            <w:noProof/>
          </w:rPr>
          <w:t>Ilustración 8. Gestión de Supervisión de Equipo.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_Toc441843007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A735A" w:rsidRDefault="007A735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3008" w:history="1">
        <w:r w:rsidRPr="000B7E86">
          <w:rPr>
            <w:rStyle w:val="Hipervnculo"/>
            <w:noProof/>
          </w:rPr>
          <w:t>Ilustración 9. Frecuencias Compatibles.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_Toc441843008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7A735A" w:rsidRDefault="007A735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3009" w:history="1">
        <w:r w:rsidRPr="000B7E86">
          <w:rPr>
            <w:rStyle w:val="Hipervnculo"/>
            <w:noProof/>
          </w:rPr>
          <w:t>Ilustración 10. Equipos Compatibles.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_Toc441843009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7A735A" w:rsidRDefault="007A735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3010" w:history="1">
        <w:r w:rsidRPr="000B7E86">
          <w:rPr>
            <w:rStyle w:val="Hipervnculo"/>
            <w:noProof/>
          </w:rPr>
          <w:t>Ilustración 11. Buscar Equipo.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_Toc441843010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A735A" w:rsidRDefault="007A735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3011" w:history="1">
        <w:r w:rsidRPr="000B7E86">
          <w:rPr>
            <w:rStyle w:val="Hipervnculo"/>
            <w:noProof/>
          </w:rPr>
          <w:t>Ilustración 12. Búsqueda de Equipo por Prioridad.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_Toc441843011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7A735A" w:rsidRDefault="007A735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3012" w:history="1">
        <w:r w:rsidRPr="000B7E86">
          <w:rPr>
            <w:rStyle w:val="Hipervnculo"/>
            <w:noProof/>
          </w:rPr>
          <w:t>Ilustración 13. Asignación de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_Toc441843012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A735A" w:rsidRDefault="007A735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3013" w:history="1">
        <w:r w:rsidRPr="000B7E86">
          <w:rPr>
            <w:rStyle w:val="Hipervnculo"/>
            <w:noProof/>
          </w:rPr>
          <w:t>Ilustración 14. Desasignación de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_Toc441843013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A735A" w:rsidRDefault="007A735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3014" w:history="1">
        <w:r w:rsidRPr="000B7E86">
          <w:rPr>
            <w:rStyle w:val="Hipervnculo"/>
            <w:noProof/>
          </w:rPr>
          <w:t>Ilustración 15. Obtención de estado de Equipo.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_Toc441843014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A735A" w:rsidRDefault="007A735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3015" w:history="1">
        <w:r w:rsidRPr="000B7E86">
          <w:rPr>
            <w:rStyle w:val="Hipervnculo"/>
            <w:noProof/>
          </w:rPr>
          <w:t>Ilustración 16. Errores de Frecuencia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_Toc441843015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A735A" w:rsidRDefault="007A735A">
      <w:pPr>
        <w:pStyle w:val="Tabladeilustracion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41843016" w:history="1">
        <w:r w:rsidRPr="000B7E86">
          <w:rPr>
            <w:rStyle w:val="Hipervnculo"/>
            <w:noProof/>
          </w:rPr>
          <w:t>Ilustración 17. Errores de Equipo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_Toc441843016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60EC" w:rsidRDefault="00294232" w:rsidP="009D60EC">
      <w:pPr>
        <w:pStyle w:val="TextoNivel1"/>
      </w:pPr>
      <w:r>
        <w:fldChar w:fldCharType="end"/>
      </w:r>
    </w:p>
    <w:p w:rsidR="00940703" w:rsidRDefault="00940703" w:rsidP="004A0716">
      <w:pPr>
        <w:pStyle w:val="INDICE"/>
        <w:pBdr>
          <w:bottom w:val="single" w:sz="12" w:space="1" w:color="000080"/>
        </w:pBdr>
        <w:shd w:val="clear" w:color="auto" w:fill="F3F3F3"/>
        <w:jc w:val="left"/>
      </w:pPr>
      <w:r>
        <w:lastRenderedPageBreak/>
        <w:t>ÍNDICE DE TABLAS</w:t>
      </w:r>
    </w:p>
    <w:p w:rsidR="00940703" w:rsidRDefault="00940703" w:rsidP="00940703">
      <w:pPr>
        <w:pStyle w:val="TextoNivel1"/>
      </w:pPr>
      <w:r>
        <w:rPr>
          <w:rFonts w:ascii="Calibri" w:hAnsi="Calibri"/>
          <w:sz w:val="20"/>
          <w:szCs w:val="24"/>
        </w:rPr>
        <w:fldChar w:fldCharType="begin"/>
      </w:r>
      <w:r>
        <w:instrText xml:space="preserve"> TOC \h \z \c "Tabla" </w:instrText>
      </w:r>
      <w:r>
        <w:rPr>
          <w:rFonts w:ascii="Calibri" w:hAnsi="Calibri"/>
          <w:sz w:val="20"/>
          <w:szCs w:val="24"/>
        </w:rPr>
        <w:fldChar w:fldCharType="separate"/>
      </w:r>
      <w:r w:rsidR="007A735A">
        <w:rPr>
          <w:rFonts w:ascii="Calibri" w:hAnsi="Calibri"/>
          <w:b/>
          <w:bCs/>
          <w:noProof/>
          <w:sz w:val="20"/>
          <w:szCs w:val="24"/>
          <w:lang w:val="es-ES"/>
        </w:rPr>
        <w:t>No se encuentran elementos de tabla de ilustraciones.</w:t>
      </w:r>
      <w:r>
        <w:rPr>
          <w:sz w:val="18"/>
          <w:lang w:val="es-ES"/>
        </w:rPr>
        <w:fldChar w:fldCharType="end"/>
      </w:r>
    </w:p>
    <w:p w:rsidR="003346D4" w:rsidRDefault="003346D4" w:rsidP="00FD56D8">
      <w:pPr>
        <w:pStyle w:val="TextoNivel1"/>
      </w:pPr>
    </w:p>
    <w:p w:rsidR="00D85BBC" w:rsidRDefault="00D85BBC" w:rsidP="00FD56D8">
      <w:pPr>
        <w:pStyle w:val="TextoNivel1"/>
        <w:sectPr w:rsidR="00D85BBC" w:rsidSect="0006050E">
          <w:headerReference w:type="default" r:id="rId14"/>
          <w:footerReference w:type="default" r:id="rId15"/>
          <w:pgSz w:w="11906" w:h="16838" w:code="9"/>
          <w:pgMar w:top="1701" w:right="1701" w:bottom="1134" w:left="1701" w:header="539" w:footer="340" w:gutter="0"/>
          <w:pgNumType w:fmt="lowerRoman" w:start="1"/>
          <w:cols w:space="708"/>
          <w:docGrid w:linePitch="360"/>
        </w:sectPr>
      </w:pPr>
    </w:p>
    <w:p w:rsidR="00ED4309" w:rsidRDefault="000E1667" w:rsidP="00ED4309">
      <w:pPr>
        <w:pStyle w:val="Ttulo1"/>
        <w:tabs>
          <w:tab w:val="left" w:pos="-1480"/>
          <w:tab w:val="left" w:pos="-1191"/>
          <w:tab w:val="left" w:pos="-760"/>
          <w:tab w:val="left" w:pos="567"/>
          <w:tab w:val="left" w:pos="680"/>
          <w:tab w:val="left" w:pos="1400"/>
          <w:tab w:val="left" w:pos="2120"/>
          <w:tab w:val="left" w:pos="2840"/>
          <w:tab w:val="left" w:pos="3560"/>
          <w:tab w:val="left" w:pos="4280"/>
          <w:tab w:val="left" w:pos="5000"/>
          <w:tab w:val="left" w:pos="5720"/>
          <w:tab w:val="left" w:pos="6440"/>
          <w:tab w:val="left" w:pos="7160"/>
          <w:tab w:val="left" w:pos="7880"/>
          <w:tab w:val="left" w:pos="8600"/>
          <w:tab w:val="left" w:pos="9320"/>
          <w:tab w:val="left" w:pos="10040"/>
          <w:tab w:val="left" w:pos="10760"/>
        </w:tabs>
        <w:spacing w:before="120"/>
      </w:pPr>
      <w:bookmarkStart w:id="4" w:name="_Toc441842974"/>
      <w:r>
        <w:lastRenderedPageBreak/>
        <w:t>Objeto</w:t>
      </w:r>
      <w:bookmarkEnd w:id="4"/>
    </w:p>
    <w:p w:rsidR="000E1667" w:rsidRDefault="000E1667" w:rsidP="00525FAD">
      <w:bookmarkStart w:id="5" w:name="_Toc34991353"/>
      <w:bookmarkStart w:id="6" w:name="_Toc37034713"/>
    </w:p>
    <w:p w:rsidR="00563B7B" w:rsidRPr="003C01E1" w:rsidRDefault="00525FAD" w:rsidP="00525FAD">
      <w:r w:rsidRPr="00525FAD">
        <w:t>Establecer un análisis funcional de la implementación de un gestor de equip</w:t>
      </w:r>
      <w:r>
        <w:t xml:space="preserve">os radio </w:t>
      </w:r>
      <w:r w:rsidR="004074AB">
        <w:t>M+N</w:t>
      </w:r>
      <w:r>
        <w:t>, en el sistema Ulises V5000</w:t>
      </w:r>
      <w:r w:rsidRPr="00525FAD">
        <w:t xml:space="preserve">, que cumpla los </w:t>
      </w:r>
      <w:r>
        <w:t>requisitos establecidos por ENAIRE para sus instalaciones T/A</w:t>
      </w:r>
      <w:ins w:id="7" w:author="Arturo García Luque" w:date="2017-01-09T16:50:00Z">
        <w:r w:rsidR="0090771C">
          <w:t xml:space="preserve">, incluidos las instalaciones radio que dan servicio a frecuencias desplazadas y con emplazamientos </w:t>
        </w:r>
        <w:proofErr w:type="spellStart"/>
        <w:r w:rsidR="0090771C">
          <w:t>multiples</w:t>
        </w:r>
      </w:ins>
      <w:proofErr w:type="spellEnd"/>
      <w:del w:id="8" w:author="Arturo García Luque" w:date="2017-01-09T16:50:00Z">
        <w:r w:rsidDel="0090771C">
          <w:delText>.</w:delText>
        </w:r>
      </w:del>
    </w:p>
    <w:p w:rsidR="00563B7B" w:rsidRDefault="00563B7B" w:rsidP="00563B7B">
      <w:bookmarkStart w:id="9" w:name="_Toc48456572"/>
      <w:bookmarkStart w:id="10" w:name="_Toc221019110"/>
      <w:bookmarkStart w:id="11" w:name="_Toc274832497"/>
    </w:p>
    <w:p w:rsidR="00525FAD" w:rsidRDefault="00525FAD" w:rsidP="00563B7B"/>
    <w:bookmarkEnd w:id="5"/>
    <w:bookmarkEnd w:id="6"/>
    <w:bookmarkEnd w:id="9"/>
    <w:bookmarkEnd w:id="10"/>
    <w:bookmarkEnd w:id="11"/>
    <w:p w:rsidR="00ED4309" w:rsidRDefault="00ED4309" w:rsidP="00ED4309">
      <w:pPr>
        <w:rPr>
          <w:i/>
          <w:lang w:val="es-ES_tradnl"/>
        </w:rPr>
      </w:pPr>
    </w:p>
    <w:p w:rsidR="00F0504B" w:rsidRPr="003C01E1" w:rsidRDefault="00F0504B" w:rsidP="00F0504B">
      <w:pPr>
        <w:pStyle w:val="Ttulo1"/>
        <w:rPr>
          <w:lang w:val="es-ES"/>
        </w:rPr>
      </w:pPr>
      <w:bookmarkStart w:id="12" w:name="_Toc274832498"/>
      <w:bookmarkStart w:id="13" w:name="_Toc441842975"/>
      <w:r w:rsidRPr="003C01E1">
        <w:rPr>
          <w:lang w:val="es-ES"/>
        </w:rPr>
        <w:lastRenderedPageBreak/>
        <w:t>D</w:t>
      </w:r>
      <w:r w:rsidR="006C1CC2">
        <w:rPr>
          <w:lang w:val="es-ES"/>
        </w:rPr>
        <w:t>atos de Partida</w:t>
      </w:r>
      <w:bookmarkEnd w:id="12"/>
      <w:bookmarkEnd w:id="13"/>
    </w:p>
    <w:p w:rsidR="00D87094" w:rsidRDefault="00D87094" w:rsidP="008534FA">
      <w:pPr>
        <w:tabs>
          <w:tab w:val="left" w:pos="284"/>
        </w:tabs>
      </w:pPr>
    </w:p>
    <w:p w:rsidR="008534FA" w:rsidRDefault="008534FA" w:rsidP="008534FA">
      <w:pPr>
        <w:tabs>
          <w:tab w:val="left" w:pos="284"/>
        </w:tabs>
      </w:pPr>
      <w:r>
        <w:t>Los requisitos demandados por ENAIRE se resumen en los siguientes puntos:</w:t>
      </w:r>
    </w:p>
    <w:p w:rsidR="008534FA" w:rsidRDefault="008534FA" w:rsidP="00644271">
      <w:pPr>
        <w:pStyle w:val="Prrafodelista"/>
        <w:numPr>
          <w:ilvl w:val="0"/>
          <w:numId w:val="7"/>
        </w:numPr>
        <w:tabs>
          <w:tab w:val="left" w:pos="284"/>
        </w:tabs>
      </w:pPr>
      <w:r>
        <w:t>Se modifica el esquema 1+1 para la conf</w:t>
      </w:r>
      <w:r w:rsidR="00D87094">
        <w:t xml:space="preserve">iguración las frecuencias radio, cuando estas están servidas a través de equipamiento radio </w:t>
      </w:r>
      <w:proofErr w:type="spellStart"/>
      <w:r w:rsidR="00D87094">
        <w:t>VoIP</w:t>
      </w:r>
      <w:proofErr w:type="spellEnd"/>
      <w:r w:rsidR="00D87094">
        <w:t>.</w:t>
      </w:r>
    </w:p>
    <w:p w:rsidR="008534FA" w:rsidRDefault="008534FA" w:rsidP="00644271">
      <w:pPr>
        <w:pStyle w:val="Prrafodelista"/>
        <w:numPr>
          <w:ilvl w:val="0"/>
          <w:numId w:val="7"/>
        </w:numPr>
        <w:tabs>
          <w:tab w:val="left" w:pos="284"/>
        </w:tabs>
      </w:pPr>
      <w:r>
        <w:t xml:space="preserve">Se adopta una configuración </w:t>
      </w:r>
      <w:r w:rsidR="004074AB">
        <w:t>M+N</w:t>
      </w:r>
      <w:r>
        <w:t xml:space="preserve"> de equipos radio</w:t>
      </w:r>
      <w:ins w:id="14" w:author="Arturo García Luque" w:date="2017-01-09T16:51:00Z">
        <w:r w:rsidR="0090771C">
          <w:t xml:space="preserve"> por emplazamiento</w:t>
        </w:r>
      </w:ins>
      <w:r>
        <w:t>, tanto en transmisión como en recepción de forma que:</w:t>
      </w:r>
    </w:p>
    <w:p w:rsidR="008534FA" w:rsidRDefault="004074AB" w:rsidP="00644271">
      <w:pPr>
        <w:pStyle w:val="Prrafodelista"/>
        <w:numPr>
          <w:ilvl w:val="1"/>
          <w:numId w:val="7"/>
        </w:numPr>
        <w:tabs>
          <w:tab w:val="left" w:pos="284"/>
        </w:tabs>
      </w:pPr>
      <w:r>
        <w:t>Si existen M</w:t>
      </w:r>
      <w:r w:rsidR="008534FA">
        <w:t xml:space="preserve"> fr</w:t>
      </w:r>
      <w:r>
        <w:t>ecuencia de trabajo</w:t>
      </w:r>
      <w:ins w:id="15" w:author="Arturo García Luque" w:date="2017-01-09T16:51:00Z">
        <w:r w:rsidR="0090771C">
          <w:t xml:space="preserve"> en </w:t>
        </w:r>
        <w:proofErr w:type="spellStart"/>
        <w:r w:rsidR="0090771C">
          <w:t>el</w:t>
        </w:r>
        <w:proofErr w:type="spellEnd"/>
        <w:r w:rsidR="0090771C">
          <w:t xml:space="preserve"> emplazamiento</w:t>
        </w:r>
      </w:ins>
      <w:r>
        <w:t>, existirán M</w:t>
      </w:r>
      <w:r w:rsidR="008534FA">
        <w:t xml:space="preserve"> equipos en transmisión / recepción asignados a dichas frecuencias de trabajo como equipos ‘Principales’. Por la configuración e instalación de estos equipos, SOLO podrán operar en su Frecuencia</w:t>
      </w:r>
    </w:p>
    <w:p w:rsidR="008534FA" w:rsidRDefault="004074AB" w:rsidP="00644271">
      <w:pPr>
        <w:pStyle w:val="Prrafodelista"/>
        <w:numPr>
          <w:ilvl w:val="1"/>
          <w:numId w:val="7"/>
        </w:numPr>
        <w:tabs>
          <w:tab w:val="left" w:pos="284"/>
        </w:tabs>
      </w:pPr>
      <w:r>
        <w:t>Existirán N</w:t>
      </w:r>
      <w:r w:rsidR="008534FA">
        <w:t xml:space="preserve"> equipos de Tran</w:t>
      </w:r>
      <w:r>
        <w:t>smisión/Recepción (normalmente N&lt;M</w:t>
      </w:r>
      <w:r w:rsidR="008534FA">
        <w:t>), en reserva</w:t>
      </w:r>
      <w:ins w:id="16" w:author="Arturo García Luque" w:date="2017-01-09T16:51:00Z">
        <w:r w:rsidR="0090771C">
          <w:t xml:space="preserve"> para el emplazamiento</w:t>
        </w:r>
      </w:ins>
      <w:r w:rsidR="008534FA">
        <w:t>. Estos equipos podrán sustituir a cualquier equipo configurado como principal, ante el fallo del mismo.</w:t>
      </w:r>
    </w:p>
    <w:p w:rsidR="008534FA" w:rsidRDefault="008534FA" w:rsidP="00644271">
      <w:pPr>
        <w:pStyle w:val="Prrafodelista"/>
        <w:numPr>
          <w:ilvl w:val="1"/>
          <w:numId w:val="7"/>
        </w:numPr>
        <w:tabs>
          <w:tab w:val="left" w:pos="284"/>
        </w:tabs>
      </w:pPr>
      <w:r>
        <w:t xml:space="preserve">La conmutación debe realizarse de forma ‘automática’ y de modo </w:t>
      </w:r>
      <w:ins w:id="17" w:author="Arturo García Luque" w:date="2017-01-09T16:52:00Z">
        <w:r w:rsidR="0090771C">
          <w:t xml:space="preserve">lo </w:t>
        </w:r>
        <w:proofErr w:type="spellStart"/>
        <w:r w:rsidR="0090771C">
          <w:t>mas</w:t>
        </w:r>
        <w:proofErr w:type="spellEnd"/>
        <w:r w:rsidR="0090771C">
          <w:t xml:space="preserve"> </w:t>
        </w:r>
      </w:ins>
      <w:del w:id="18" w:author="Arturo García Luque" w:date="2017-01-09T16:52:00Z">
        <w:r w:rsidDel="0090771C">
          <w:delText>‘</w:delText>
        </w:r>
      </w:del>
      <w:r>
        <w:t>transparente</w:t>
      </w:r>
      <w:del w:id="19" w:author="Arturo García Luque" w:date="2017-01-09T16:52:00Z">
        <w:r w:rsidDel="0090771C">
          <w:delText>’</w:delText>
        </w:r>
      </w:del>
      <w:ins w:id="20" w:author="Arturo García Luque" w:date="2017-01-09T16:52:00Z">
        <w:r w:rsidR="0090771C">
          <w:t xml:space="preserve"> posible</w:t>
        </w:r>
      </w:ins>
      <w:r>
        <w:t xml:space="preserve"> al operador final.</w:t>
      </w:r>
    </w:p>
    <w:p w:rsidR="008534FA" w:rsidRDefault="008534FA" w:rsidP="00644271">
      <w:pPr>
        <w:pStyle w:val="Prrafodelista"/>
        <w:numPr>
          <w:ilvl w:val="1"/>
          <w:numId w:val="7"/>
        </w:numPr>
        <w:tabs>
          <w:tab w:val="left" w:pos="284"/>
        </w:tabs>
      </w:pPr>
      <w:r>
        <w:t>Siempre que, para una determinada frecuencia de trabajo</w:t>
      </w:r>
      <w:ins w:id="21" w:author="Arturo García Luque" w:date="2017-01-09T16:52:00Z">
        <w:r w:rsidR="0090771C">
          <w:t xml:space="preserve"> en </w:t>
        </w:r>
        <w:proofErr w:type="spellStart"/>
        <w:r w:rsidR="0090771C">
          <w:t>el</w:t>
        </w:r>
        <w:proofErr w:type="spellEnd"/>
        <w:r w:rsidR="0090771C">
          <w:t xml:space="preserve"> emplazamiento</w:t>
        </w:r>
      </w:ins>
      <w:r>
        <w:t>, el equipo (TX o RX) designado como principal para la frecuencia se encuentre disponible el sistema debe asegurar que será el utilizado para esa frecuencia de trabajo</w:t>
      </w:r>
      <w:ins w:id="22" w:author="Arturo García Luque" w:date="2017-01-09T16:52:00Z">
        <w:r w:rsidR="0090771C">
          <w:t>, en dicho emplazamiento</w:t>
        </w:r>
      </w:ins>
      <w:del w:id="23" w:author="Arturo García Luque" w:date="2017-01-09T16:52:00Z">
        <w:r w:rsidDel="0090771C">
          <w:delText>.</w:delText>
        </w:r>
      </w:del>
    </w:p>
    <w:p w:rsidR="008534FA" w:rsidRDefault="008534FA" w:rsidP="00644271">
      <w:pPr>
        <w:pStyle w:val="Prrafodelista"/>
        <w:numPr>
          <w:ilvl w:val="1"/>
          <w:numId w:val="7"/>
        </w:numPr>
        <w:tabs>
          <w:tab w:val="left" w:pos="284"/>
        </w:tabs>
      </w:pPr>
      <w:r>
        <w:t xml:space="preserve">Para el caso de Fallo de equipo estando todos los equipos de reserva ocupados, se debe implementar un esquema de priorización que determine </w:t>
      </w:r>
      <w:r w:rsidR="007A735A">
        <w:t>qué</w:t>
      </w:r>
      <w:r>
        <w:t xml:space="preserve"> frecuencia de trabajo se queda sin recurso (hasta que se solucionen los fallos presentes).</w:t>
      </w:r>
    </w:p>
    <w:p w:rsidR="008534FA" w:rsidRDefault="008534FA" w:rsidP="00644271">
      <w:pPr>
        <w:pStyle w:val="Prrafodelista"/>
        <w:numPr>
          <w:ilvl w:val="0"/>
          <w:numId w:val="7"/>
        </w:numPr>
        <w:tabs>
          <w:tab w:val="left" w:pos="284"/>
        </w:tabs>
      </w:pPr>
      <w:r>
        <w:t>La gestión de este módulo debe estar integrada en el sistema de gestión del propio SCV.</w:t>
      </w:r>
    </w:p>
    <w:p w:rsidR="008534FA" w:rsidRDefault="008534FA" w:rsidP="00644271">
      <w:pPr>
        <w:pStyle w:val="Prrafodelista"/>
        <w:numPr>
          <w:ilvl w:val="0"/>
          <w:numId w:val="7"/>
        </w:numPr>
        <w:tabs>
          <w:tab w:val="left" w:pos="284"/>
        </w:tabs>
      </w:pPr>
      <w:r>
        <w:t>La supervisión de los equipos radio debe estar integrada el sistema de Supervisión e Históricos del SCV.</w:t>
      </w:r>
    </w:p>
    <w:p w:rsidR="008534FA" w:rsidRDefault="002A0A19" w:rsidP="006A2A58">
      <w:pPr>
        <w:pStyle w:val="Prrafodelista"/>
        <w:numPr>
          <w:ilvl w:val="0"/>
          <w:numId w:val="7"/>
        </w:numPr>
        <w:tabs>
          <w:tab w:val="left" w:pos="284"/>
        </w:tabs>
      </w:pPr>
      <w:r>
        <w:t xml:space="preserve">El gestor M+N será capaz de conmutar de forma manual </w:t>
      </w:r>
      <w:r w:rsidR="006A2A58">
        <w:t xml:space="preserve">(remota y local) </w:t>
      </w:r>
      <w:r>
        <w:t>entre los equipos principales y de back-up, para facilitar las tareas de mantenimiento y resolución de incidencias.</w:t>
      </w:r>
    </w:p>
    <w:p w:rsidR="00526D5D" w:rsidRDefault="00526D5D" w:rsidP="008534FA">
      <w:pPr>
        <w:tabs>
          <w:tab w:val="left" w:pos="284"/>
        </w:tabs>
      </w:pPr>
    </w:p>
    <w:p w:rsidR="00526D5D" w:rsidRPr="00526D5D" w:rsidRDefault="00526D5D" w:rsidP="00526D5D"/>
    <w:p w:rsidR="00526D5D" w:rsidRPr="00526D5D" w:rsidRDefault="00526D5D" w:rsidP="00526D5D"/>
    <w:p w:rsidR="00526D5D" w:rsidRDefault="00526D5D" w:rsidP="00526D5D"/>
    <w:p w:rsidR="00D87094" w:rsidRPr="00526D5D" w:rsidRDefault="00D87094" w:rsidP="00526D5D">
      <w:pPr>
        <w:jc w:val="center"/>
      </w:pPr>
    </w:p>
    <w:p w:rsidR="008076D2" w:rsidRPr="003C01E1" w:rsidRDefault="008B203F" w:rsidP="008076D2">
      <w:pPr>
        <w:pStyle w:val="Ttulo1"/>
        <w:rPr>
          <w:lang w:val="es-ES"/>
        </w:rPr>
      </w:pPr>
      <w:bookmarkStart w:id="24" w:name="_Toc441842976"/>
      <w:r>
        <w:rPr>
          <w:lang w:val="es-ES"/>
        </w:rPr>
        <w:lastRenderedPageBreak/>
        <w:t>Requisitos No Funcionales.</w:t>
      </w:r>
      <w:bookmarkEnd w:id="24"/>
    </w:p>
    <w:p w:rsidR="000E06D4" w:rsidRDefault="000E06D4" w:rsidP="000E06D4">
      <w:r>
        <w:t>Los requisitos que son necesarios fijar a los elementos que serán gestionados por este módulo, son los siguientes:</w:t>
      </w:r>
    </w:p>
    <w:p w:rsidR="000E06D4" w:rsidRDefault="000E06D4" w:rsidP="000E06D4">
      <w:r w:rsidRPr="000E06D4">
        <w:rPr>
          <w:u w:val="single"/>
        </w:rPr>
        <w:t>Equipos Radio</w:t>
      </w:r>
      <w:r>
        <w:t>:</w:t>
      </w:r>
    </w:p>
    <w:p w:rsidR="000E06D4" w:rsidRDefault="000E06D4" w:rsidP="00644271">
      <w:pPr>
        <w:pStyle w:val="Prrafodelista"/>
        <w:numPr>
          <w:ilvl w:val="0"/>
          <w:numId w:val="8"/>
        </w:numPr>
      </w:pPr>
      <w:r>
        <w:t>Deben presentar una interfaz de operación según ED137B-1</w:t>
      </w:r>
    </w:p>
    <w:p w:rsidR="000E06D4" w:rsidRDefault="000E06D4" w:rsidP="00644271">
      <w:pPr>
        <w:pStyle w:val="Prrafodelista"/>
        <w:numPr>
          <w:ilvl w:val="0"/>
          <w:numId w:val="8"/>
        </w:numPr>
      </w:pPr>
      <w:r>
        <w:t xml:space="preserve">Deben exponer su estado operativo (NORMAL – FALLO), preferiblemente a través de SNMP compatible con ED137B-5. </w:t>
      </w:r>
    </w:p>
    <w:p w:rsidR="007D6407" w:rsidRDefault="000E06D4" w:rsidP="00644271">
      <w:pPr>
        <w:pStyle w:val="Prrafodelista"/>
        <w:numPr>
          <w:ilvl w:val="0"/>
          <w:numId w:val="8"/>
        </w:numPr>
      </w:pPr>
      <w:r>
        <w:t>Deben poder ser SINTONIZADOS, desde una aplicación externa (en este caso ULISES V 5000).</w:t>
      </w:r>
    </w:p>
    <w:p w:rsidR="000E06D4" w:rsidDel="001D457D" w:rsidRDefault="007D6407" w:rsidP="000E06D4">
      <w:pPr>
        <w:pStyle w:val="Prrafodelista"/>
        <w:numPr>
          <w:ilvl w:val="0"/>
          <w:numId w:val="8"/>
        </w:numPr>
        <w:rPr>
          <w:del w:id="25" w:author="Arturo García Luque" w:date="2017-01-09T17:33:00Z"/>
        </w:rPr>
      </w:pPr>
      <w:r>
        <w:t>Los equipos pueden ser Transmisores</w:t>
      </w:r>
      <w:ins w:id="26" w:author="Arturo García Luque" w:date="2017-01-09T17:34:00Z">
        <w:r w:rsidR="001D457D">
          <w:t xml:space="preserve"> o </w:t>
        </w:r>
        <w:proofErr w:type="spellStart"/>
        <w:r w:rsidR="001D457D">
          <w:t>Receptores.</w:t>
        </w:r>
      </w:ins>
      <w:del w:id="27" w:author="Arturo García Luque" w:date="2017-01-09T16:53:00Z">
        <w:r w:rsidDel="0090771C">
          <w:delText xml:space="preserve"> o</w:delText>
        </w:r>
      </w:del>
      <w:del w:id="28" w:author="Arturo García Luque" w:date="2017-01-09T17:33:00Z">
        <w:r w:rsidDel="001D457D">
          <w:delText xml:space="preserve"> Receptores </w:delText>
        </w:r>
      </w:del>
      <w:del w:id="29" w:author="Arturo García Luque" w:date="2017-01-09T16:53:00Z">
        <w:r w:rsidDel="0090771C">
          <w:delText>(no se han considerado transceptores)</w:delText>
        </w:r>
      </w:del>
      <w:del w:id="30" w:author="Arturo García Luque" w:date="2017-01-09T17:33:00Z">
        <w:r w:rsidDel="001D457D">
          <w:delText>.</w:delText>
        </w:r>
        <w:r w:rsidR="000E06D4" w:rsidDel="001D457D">
          <w:delText xml:space="preserve"> </w:delText>
        </w:r>
      </w:del>
    </w:p>
    <w:p w:rsidR="000E06D4" w:rsidRDefault="000E06D4" w:rsidP="000E06D4">
      <w:r w:rsidRPr="001D457D">
        <w:rPr>
          <w:u w:val="single"/>
        </w:rPr>
        <w:t>Conectividad</w:t>
      </w:r>
      <w:proofErr w:type="spellEnd"/>
      <w:r>
        <w:t>:</w:t>
      </w:r>
    </w:p>
    <w:p w:rsidR="000E06D4" w:rsidRDefault="000E06D4" w:rsidP="00644271">
      <w:pPr>
        <w:pStyle w:val="Prrafodelista"/>
        <w:numPr>
          <w:ilvl w:val="0"/>
          <w:numId w:val="9"/>
        </w:numPr>
      </w:pPr>
      <w:r>
        <w:t>Debe existir conectividad TCP/IP entre el Gestor Radio de Ulises V 5000, y cada uno de los equipos radio con interfaz operativa ED137B-1.</w:t>
      </w:r>
    </w:p>
    <w:p w:rsidR="000E06D4" w:rsidRDefault="000E06D4" w:rsidP="00644271">
      <w:pPr>
        <w:pStyle w:val="Prrafodelista"/>
        <w:numPr>
          <w:ilvl w:val="0"/>
          <w:numId w:val="9"/>
        </w:numPr>
      </w:pPr>
      <w:r>
        <w:t>Esta Red debe cumplimentar los requisitos establecidos en ED138.</w:t>
      </w:r>
    </w:p>
    <w:p w:rsidR="000E06D4" w:rsidRDefault="000E06D4" w:rsidP="000E06D4"/>
    <w:p w:rsidR="008076D2" w:rsidRDefault="008076D2" w:rsidP="008076D2"/>
    <w:p w:rsidR="008B203F" w:rsidRPr="003C01E1" w:rsidRDefault="008B203F" w:rsidP="008076D2"/>
    <w:p w:rsidR="008076D2" w:rsidRPr="003C01E1" w:rsidRDefault="008076D2" w:rsidP="008076D2"/>
    <w:p w:rsidR="00715CC8" w:rsidRDefault="00715CC8" w:rsidP="008076D2">
      <w:pPr>
        <w:pStyle w:val="Ttulo1"/>
        <w:rPr>
          <w:lang w:val="es-ES"/>
        </w:rPr>
      </w:pPr>
      <w:bookmarkStart w:id="31" w:name="_Toc441842977"/>
      <w:bookmarkStart w:id="32" w:name="_Toc221019120"/>
      <w:bookmarkStart w:id="33" w:name="_Toc274832507"/>
      <w:r>
        <w:rPr>
          <w:lang w:val="es-ES"/>
        </w:rPr>
        <w:lastRenderedPageBreak/>
        <w:t>Estructura de solucion Propuesta.</w:t>
      </w:r>
      <w:bookmarkEnd w:id="31"/>
    </w:p>
    <w:p w:rsidR="00133CAC" w:rsidRDefault="00133CAC" w:rsidP="00715CC8">
      <w:r>
        <w:t>El siguiente diagrama muestra esquemáticamente la estructura de la solución propuesta.</w:t>
      </w:r>
    </w:p>
    <w:p w:rsidR="00133CAC" w:rsidRDefault="00133CAC" w:rsidP="00715CC8"/>
    <w:p w:rsidR="00BE7604" w:rsidRDefault="00BE7604" w:rsidP="00F85178">
      <w:pPr>
        <w:pStyle w:val="Imagen"/>
      </w:pPr>
      <w:r w:rsidRPr="00BE7604">
        <w:rPr>
          <w:bdr w:val="single" w:sz="4" w:space="0" w:color="auto"/>
        </w:rPr>
        <w:drawing>
          <wp:inline distT="0" distB="0" distL="0" distR="0" wp14:anchorId="3393A859" wp14:editId="42AE3121">
            <wp:extent cx="5400040" cy="429962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9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AC" w:rsidRDefault="00BE7604" w:rsidP="00BE7604">
      <w:pPr>
        <w:pStyle w:val="Epgrafe"/>
      </w:pPr>
      <w:bookmarkStart w:id="34" w:name="_Toc441843000"/>
      <w:r>
        <w:t xml:space="preserve">Ilustración </w:t>
      </w:r>
      <w:fldSimple w:instr=" SEQ Ilustración \* ARABIC ">
        <w:r w:rsidR="007A735A">
          <w:rPr>
            <w:noProof/>
          </w:rPr>
          <w:t>1</w:t>
        </w:r>
      </w:fldSimple>
      <w:r>
        <w:t>. Esquema General.</w:t>
      </w:r>
      <w:bookmarkEnd w:id="34"/>
    </w:p>
    <w:p w:rsidR="00133CAC" w:rsidRDefault="00133CAC" w:rsidP="00715CC8">
      <w:r>
        <w:t>Esta solución se basa en los siguientes principios:</w:t>
      </w:r>
    </w:p>
    <w:p w:rsidR="00133CAC" w:rsidRDefault="00133CAC" w:rsidP="00644271">
      <w:pPr>
        <w:pStyle w:val="Prrafodelista"/>
        <w:numPr>
          <w:ilvl w:val="0"/>
          <w:numId w:val="10"/>
        </w:numPr>
      </w:pPr>
      <w:r>
        <w:t>El SCV solo mantiene sesiones SIP/RTP con aquellos equipos que en un momento dado, estén ASIGNADOS a una determinada frecuencia de trabajo.</w:t>
      </w:r>
    </w:p>
    <w:p w:rsidR="00133CAC" w:rsidRDefault="00133CAC" w:rsidP="00644271">
      <w:pPr>
        <w:pStyle w:val="Prrafodelista"/>
        <w:numPr>
          <w:ilvl w:val="0"/>
          <w:numId w:val="10"/>
        </w:numPr>
      </w:pPr>
      <w:r>
        <w:t>El SCV mantiene sesiones de SUPERVISION con todos los equipos ASIGNADOS/DESASIGNADOS presentes en la instalación. Estas sesiones de SUPERVISIÓN estarán basadas en el protocolo SNMP, en el cual el SCV actúa como CLIENTE y los diferentes equipos radio como AGENTES.</w:t>
      </w:r>
    </w:p>
    <w:p w:rsidR="00133CAC" w:rsidRDefault="00133CAC" w:rsidP="00644271">
      <w:pPr>
        <w:pStyle w:val="Prrafodelista"/>
        <w:numPr>
          <w:ilvl w:val="0"/>
          <w:numId w:val="10"/>
        </w:numPr>
      </w:pPr>
      <w:r>
        <w:t>Las sesiones de supervisión determinarán cuando se asigna un determinado equipo (TX o RX) a una determinada frecuencia de trabajo</w:t>
      </w:r>
      <w:ins w:id="35" w:author="Arturo García Luque" w:date="2017-01-09T16:54:00Z">
        <w:r w:rsidR="00BE7262">
          <w:t>, en cada uno de los emplazamientos</w:t>
        </w:r>
      </w:ins>
      <w:del w:id="36" w:author="Arturo García Luque" w:date="2017-01-09T16:54:00Z">
        <w:r w:rsidDel="00BE7262">
          <w:delText>.</w:delText>
        </w:r>
      </w:del>
    </w:p>
    <w:p w:rsidR="00133CAC" w:rsidRDefault="00133CAC" w:rsidP="00644271">
      <w:pPr>
        <w:pStyle w:val="Prrafodelista"/>
        <w:numPr>
          <w:ilvl w:val="0"/>
          <w:numId w:val="10"/>
        </w:numPr>
      </w:pPr>
      <w:r>
        <w:t>El procedimiento de ASIGNACION desencadenará la apertura de Sesiones SIP/RTP con los nuevos equipos asignados.</w:t>
      </w:r>
    </w:p>
    <w:p w:rsidR="00133CAC" w:rsidRDefault="00133CAC" w:rsidP="00644271">
      <w:pPr>
        <w:pStyle w:val="Prrafodelista"/>
        <w:numPr>
          <w:ilvl w:val="0"/>
          <w:numId w:val="10"/>
        </w:numPr>
      </w:pPr>
      <w:r>
        <w:t>El procedimiento de DESASIGNACION desencadenará el cierre de las Sesiones SIP/RTP previamente abiertas.</w:t>
      </w:r>
    </w:p>
    <w:p w:rsidR="00133CAC" w:rsidRDefault="00133CAC" w:rsidP="00715CC8">
      <w:pPr>
        <w:pStyle w:val="Prrafodelista"/>
        <w:numPr>
          <w:ilvl w:val="0"/>
          <w:numId w:val="10"/>
        </w:numPr>
      </w:pPr>
      <w:r>
        <w:t>TODOS los eventos que se supervisen deben ser expuestos por la interfaz SNMP.</w:t>
      </w:r>
    </w:p>
    <w:p w:rsidR="00133CAC" w:rsidDel="00BE7262" w:rsidRDefault="00133CAC" w:rsidP="00715CC8">
      <w:pPr>
        <w:rPr>
          <w:del w:id="37" w:author="Arturo García Luque" w:date="2017-01-09T16:54:00Z"/>
        </w:rPr>
      </w:pPr>
    </w:p>
    <w:p w:rsidR="008076D2" w:rsidRPr="003C01E1" w:rsidRDefault="00AB468E" w:rsidP="008076D2">
      <w:pPr>
        <w:pStyle w:val="Ttulo1"/>
        <w:rPr>
          <w:lang w:val="es-ES"/>
        </w:rPr>
      </w:pPr>
      <w:bookmarkStart w:id="38" w:name="_Toc441842978"/>
      <w:r>
        <w:rPr>
          <w:lang w:val="es-ES"/>
        </w:rPr>
        <w:lastRenderedPageBreak/>
        <w:t>Análisis Funcional</w:t>
      </w:r>
      <w:bookmarkEnd w:id="32"/>
      <w:bookmarkEnd w:id="33"/>
      <w:r>
        <w:rPr>
          <w:lang w:val="es-ES"/>
        </w:rPr>
        <w:t>.</w:t>
      </w:r>
      <w:bookmarkEnd w:id="38"/>
    </w:p>
    <w:p w:rsidR="007B21FF" w:rsidRDefault="00A27504" w:rsidP="00C86712">
      <w:pPr>
        <w:pStyle w:val="Ttulo2"/>
      </w:pPr>
      <w:bookmarkStart w:id="39" w:name="_Toc441842979"/>
      <w:r>
        <w:t>Objetos.</w:t>
      </w:r>
      <w:bookmarkEnd w:id="39"/>
    </w:p>
    <w:p w:rsidR="00526D5D" w:rsidRDefault="00D37C8D" w:rsidP="00526D5D">
      <w:pPr>
        <w:rPr>
          <w:lang w:val="es-ES_tradnl"/>
        </w:rPr>
      </w:pPr>
      <w:r>
        <w:rPr>
          <w:lang w:val="es-ES_tradnl"/>
        </w:rPr>
        <w:t xml:space="preserve">A continuación se representan los objetos del análisis funcional. Es interesante puntualizar que estos objetos representan conceptos y no objetos de programación. </w:t>
      </w:r>
    </w:p>
    <w:p w:rsidR="00D37C8D" w:rsidRPr="00526D5D" w:rsidRDefault="00D37C8D" w:rsidP="00526D5D">
      <w:pPr>
        <w:rPr>
          <w:lang w:val="es-ES_tradnl"/>
        </w:rPr>
      </w:pPr>
    </w:p>
    <w:p w:rsidR="007D6407" w:rsidRPr="000A603A" w:rsidRDefault="00526D5D" w:rsidP="000A603A">
      <w:pPr>
        <w:pStyle w:val="Imagen"/>
      </w:pPr>
      <w:r>
        <w:drawing>
          <wp:inline distT="0" distB="0" distL="0" distR="0" wp14:anchorId="2DDE3099" wp14:editId="3FFB3AA5">
            <wp:extent cx="5400040" cy="6887008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87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712" w:rsidRDefault="007D6407" w:rsidP="007D6407">
      <w:pPr>
        <w:pStyle w:val="Epgrafe"/>
      </w:pPr>
      <w:bookmarkStart w:id="40" w:name="_Ref434412181"/>
      <w:bookmarkStart w:id="41" w:name="_Toc441843001"/>
      <w:r>
        <w:t xml:space="preserve">Ilustración </w:t>
      </w:r>
      <w:fldSimple w:instr=" SEQ Ilustración \* ARABIC ">
        <w:r w:rsidR="007A735A">
          <w:rPr>
            <w:noProof/>
          </w:rPr>
          <w:t>2</w:t>
        </w:r>
      </w:fldSimple>
      <w:bookmarkEnd w:id="40"/>
      <w:r>
        <w:t>. Diagramas de Objetos.</w:t>
      </w:r>
      <w:bookmarkEnd w:id="41"/>
    </w:p>
    <w:p w:rsidR="007D6407" w:rsidRDefault="007D6407" w:rsidP="007D6407">
      <w:r>
        <w:lastRenderedPageBreak/>
        <w:t xml:space="preserve">El análisis funcional, se desarrollará sobre los objetos y eventos mostrados en la </w:t>
      </w:r>
      <w:r>
        <w:fldChar w:fldCharType="begin"/>
      </w:r>
      <w:r>
        <w:instrText xml:space="preserve"> REF _Ref434412181 \h </w:instrText>
      </w:r>
      <w:r>
        <w:fldChar w:fldCharType="separate"/>
      </w:r>
      <w:r w:rsidR="007A735A">
        <w:t xml:space="preserve">Ilustración </w:t>
      </w:r>
      <w:r w:rsidR="007A735A">
        <w:rPr>
          <w:noProof/>
        </w:rPr>
        <w:t>2</w:t>
      </w:r>
      <w:r>
        <w:fldChar w:fldCharType="end"/>
      </w:r>
      <w:r>
        <w:t>, y cuya descripción resumida es la siguiente:</w:t>
      </w:r>
    </w:p>
    <w:p w:rsidR="007D6407" w:rsidRDefault="007D6407" w:rsidP="00644271">
      <w:pPr>
        <w:pStyle w:val="Prrafodelista"/>
        <w:numPr>
          <w:ilvl w:val="0"/>
          <w:numId w:val="11"/>
        </w:numPr>
      </w:pPr>
      <w:r w:rsidRPr="00D63C57">
        <w:rPr>
          <w:u w:val="single"/>
        </w:rPr>
        <w:t>Frecuencia</w:t>
      </w:r>
      <w:r>
        <w:t>. Representa a una frecuencia de trabajo configurada en el sistema. Como atributos de análisis, tiene los siguientes.</w:t>
      </w:r>
    </w:p>
    <w:p w:rsidR="007D6407" w:rsidRDefault="007D6407" w:rsidP="00644271">
      <w:pPr>
        <w:pStyle w:val="Prrafodelista"/>
        <w:numPr>
          <w:ilvl w:val="1"/>
          <w:numId w:val="11"/>
        </w:numPr>
      </w:pPr>
      <w:r w:rsidRPr="00D63C57">
        <w:rPr>
          <w:i/>
        </w:rPr>
        <w:t>Tipo de Frecuencia</w:t>
      </w:r>
      <w:r>
        <w:t xml:space="preserve">. Marca la banda de frecuencia (UHF, VHF, </w:t>
      </w:r>
      <w:proofErr w:type="gramStart"/>
      <w:r>
        <w:t>HF )</w:t>
      </w:r>
      <w:proofErr w:type="gramEnd"/>
      <w:r>
        <w:t>.</w:t>
      </w:r>
    </w:p>
    <w:p w:rsidR="007D6407" w:rsidRDefault="007D6407" w:rsidP="00644271">
      <w:pPr>
        <w:pStyle w:val="Prrafodelista"/>
        <w:numPr>
          <w:ilvl w:val="1"/>
          <w:numId w:val="11"/>
        </w:numPr>
      </w:pPr>
      <w:r w:rsidRPr="00D63C57">
        <w:rPr>
          <w:i/>
        </w:rPr>
        <w:t>Prioridad</w:t>
      </w:r>
      <w:r>
        <w:t xml:space="preserve">. Marca la prioridad relativa de la frecuencia respecto a todas las demás para el momento de determinar </w:t>
      </w:r>
      <w:r w:rsidR="00D63C57">
        <w:t>qué</w:t>
      </w:r>
      <w:r>
        <w:t xml:space="preserve"> frecuencia se debe quedar sin servicio.</w:t>
      </w:r>
    </w:p>
    <w:p w:rsidR="007D6407" w:rsidRDefault="007D6407" w:rsidP="00644271">
      <w:pPr>
        <w:pStyle w:val="Prrafodelista"/>
        <w:numPr>
          <w:ilvl w:val="1"/>
          <w:numId w:val="11"/>
        </w:numPr>
      </w:pPr>
      <w:r w:rsidRPr="00D63C57">
        <w:rPr>
          <w:i/>
        </w:rPr>
        <w:t>Frecuencia</w:t>
      </w:r>
      <w:r>
        <w:t xml:space="preserve">. Determina la frecuencia </w:t>
      </w:r>
      <w:r w:rsidR="00896DE3">
        <w:t>que debe ser sintonizada por los equipos que se asignen</w:t>
      </w:r>
      <w:r>
        <w:t>.</w:t>
      </w:r>
    </w:p>
    <w:p w:rsidR="007D6407" w:rsidRDefault="007D6407" w:rsidP="00644271">
      <w:pPr>
        <w:pStyle w:val="Prrafodelista"/>
        <w:numPr>
          <w:ilvl w:val="1"/>
          <w:numId w:val="11"/>
        </w:numPr>
      </w:pPr>
      <w:r w:rsidRPr="00D63C57">
        <w:rPr>
          <w:i/>
        </w:rPr>
        <w:t>Receptor</w:t>
      </w:r>
      <w:r>
        <w:t>. Referencia al equipo RX asignado a la frecuencia.</w:t>
      </w:r>
    </w:p>
    <w:p w:rsidR="007D6407" w:rsidRDefault="007D6407" w:rsidP="00644271">
      <w:pPr>
        <w:pStyle w:val="Prrafodelista"/>
        <w:numPr>
          <w:ilvl w:val="1"/>
          <w:numId w:val="11"/>
        </w:numPr>
      </w:pPr>
      <w:r w:rsidRPr="00D63C57">
        <w:rPr>
          <w:i/>
        </w:rPr>
        <w:t>Transmisor</w:t>
      </w:r>
      <w:r>
        <w:t>. Referencia al equipo TX asignado a la frecuencia.</w:t>
      </w:r>
    </w:p>
    <w:p w:rsidR="007D6407" w:rsidRDefault="007D6407" w:rsidP="00644271">
      <w:pPr>
        <w:pStyle w:val="Prrafodelista"/>
        <w:numPr>
          <w:ilvl w:val="0"/>
          <w:numId w:val="11"/>
        </w:numPr>
      </w:pPr>
      <w:r w:rsidRPr="00D63C57">
        <w:rPr>
          <w:u w:val="single"/>
        </w:rPr>
        <w:t>Pool de Frecuencias</w:t>
      </w:r>
      <w:r>
        <w:t>. Representa al conjunto de frecuencias de trabajo configuradas en el sistema.</w:t>
      </w:r>
    </w:p>
    <w:p w:rsidR="007D6407" w:rsidRDefault="007D6407" w:rsidP="00644271">
      <w:pPr>
        <w:pStyle w:val="Prrafodelista"/>
        <w:numPr>
          <w:ilvl w:val="0"/>
          <w:numId w:val="11"/>
        </w:numPr>
      </w:pPr>
      <w:r w:rsidRPr="00D63C57">
        <w:rPr>
          <w:u w:val="single"/>
        </w:rPr>
        <w:t>Equipo</w:t>
      </w:r>
      <w:r>
        <w:t>. Representa a un equipo radio. Como atributos de análisis tiene los siguientes.</w:t>
      </w:r>
    </w:p>
    <w:p w:rsidR="007D6407" w:rsidRDefault="007D6407" w:rsidP="00644271">
      <w:pPr>
        <w:pStyle w:val="Prrafodelista"/>
        <w:numPr>
          <w:ilvl w:val="1"/>
          <w:numId w:val="11"/>
        </w:numPr>
      </w:pPr>
      <w:r w:rsidRPr="00D63C57">
        <w:rPr>
          <w:i/>
        </w:rPr>
        <w:t>Banda</w:t>
      </w:r>
      <w:r>
        <w:t>. Marca la banda de frecuencia (HF, VHF, UHV) en la que puede operar el equipo.</w:t>
      </w:r>
    </w:p>
    <w:p w:rsidR="007D6407" w:rsidRDefault="007D6407" w:rsidP="00644271">
      <w:pPr>
        <w:pStyle w:val="Prrafodelista"/>
        <w:numPr>
          <w:ilvl w:val="1"/>
          <w:numId w:val="11"/>
        </w:numPr>
      </w:pPr>
      <w:r w:rsidRPr="00D63C57">
        <w:rPr>
          <w:i/>
        </w:rPr>
        <w:t>Tipo</w:t>
      </w:r>
      <w:r>
        <w:t>. Marca si el equipo es un transmisor</w:t>
      </w:r>
      <w:del w:id="42" w:author="Arturo García Luque" w:date="2017-01-09T16:55:00Z">
        <w:r w:rsidDel="00BE7262">
          <w:delText xml:space="preserve"> o</w:delText>
        </w:r>
      </w:del>
      <w:ins w:id="43" w:author="Arturo García Luque" w:date="2017-01-09T17:34:00Z">
        <w:r w:rsidR="001D457D">
          <w:t xml:space="preserve"> o </w:t>
        </w:r>
      </w:ins>
      <w:bookmarkStart w:id="44" w:name="_GoBack"/>
      <w:bookmarkEnd w:id="44"/>
      <w:del w:id="45" w:author="Arturo García Luque" w:date="2017-01-09T17:34:00Z">
        <w:r w:rsidDel="001D457D">
          <w:delText xml:space="preserve"> </w:delText>
        </w:r>
      </w:del>
      <w:r>
        <w:t>un receptor.</w:t>
      </w:r>
    </w:p>
    <w:p w:rsidR="00896DE3" w:rsidRDefault="00896DE3" w:rsidP="00644271">
      <w:pPr>
        <w:pStyle w:val="Prrafodelista"/>
        <w:numPr>
          <w:ilvl w:val="1"/>
          <w:numId w:val="11"/>
        </w:numPr>
        <w:rPr>
          <w:ins w:id="46" w:author="Arturo García Luque" w:date="2017-01-09T16:56:00Z"/>
        </w:rPr>
      </w:pPr>
      <w:r w:rsidRPr="00D63C57">
        <w:rPr>
          <w:i/>
        </w:rPr>
        <w:t>Modo</w:t>
      </w:r>
      <w:r>
        <w:t>. Marca si el equipo es PRINCIPAL (No sintonizable</w:t>
      </w:r>
      <w:r w:rsidR="00D37C8D">
        <w:t xml:space="preserve"> </w:t>
      </w:r>
      <w:del w:id="47" w:author="Arturo García Luque" w:date="2017-01-09T16:55:00Z">
        <w:r w:rsidR="00D37C8D" w:rsidDel="00BE7262">
          <w:delText>automaticamente</w:delText>
        </w:r>
      </w:del>
      <w:ins w:id="48" w:author="Arturo García Luque" w:date="2017-01-09T16:55:00Z">
        <w:r w:rsidR="00BE7262">
          <w:t>automáticamente</w:t>
        </w:r>
      </w:ins>
      <w:r>
        <w:t>)</w:t>
      </w:r>
      <w:r w:rsidR="007A735A">
        <w:t xml:space="preserve"> o</w:t>
      </w:r>
      <w:ins w:id="49" w:author="Arturo García Luque" w:date="2017-01-09T16:55:00Z">
        <w:r w:rsidR="00BE7262">
          <w:t xml:space="preserve"> </w:t>
        </w:r>
      </w:ins>
      <w:r>
        <w:t>RESERVA (Sintonizable</w:t>
      </w:r>
      <w:r w:rsidR="00D37C8D">
        <w:t xml:space="preserve"> automáticamente  por el N&amp;M</w:t>
      </w:r>
      <w:r>
        <w:t>).</w:t>
      </w:r>
    </w:p>
    <w:p w:rsidR="00BE7262" w:rsidRDefault="00BE7262" w:rsidP="00644271">
      <w:pPr>
        <w:pStyle w:val="Prrafodelista"/>
        <w:numPr>
          <w:ilvl w:val="1"/>
          <w:numId w:val="11"/>
        </w:numPr>
      </w:pPr>
      <w:ins w:id="50" w:author="Arturo García Luque" w:date="2017-01-09T16:56:00Z">
        <w:r>
          <w:rPr>
            <w:i/>
          </w:rPr>
          <w:t>Emplazamiento</w:t>
        </w:r>
        <w:r w:rsidRPr="00BE7262">
          <w:rPr>
            <w:rPrChange w:id="51" w:author="Arturo García Luque" w:date="2017-01-09T16:56:00Z">
              <w:rPr>
                <w:i/>
              </w:rPr>
            </w:rPrChange>
          </w:rPr>
          <w:t>.</w:t>
        </w:r>
      </w:ins>
      <w:ins w:id="52" w:author="Arturo García Luque" w:date="2017-01-09T16:58:00Z">
        <w:r w:rsidR="00436E3C">
          <w:t xml:space="preserve"> Identificador del emplazamiento donde se ubica el equipo.</w:t>
        </w:r>
      </w:ins>
    </w:p>
    <w:p w:rsidR="00896DE3" w:rsidRDefault="00896DE3" w:rsidP="00644271">
      <w:pPr>
        <w:pStyle w:val="Prrafodelista"/>
        <w:numPr>
          <w:ilvl w:val="1"/>
          <w:numId w:val="11"/>
        </w:numPr>
      </w:pPr>
      <w:r w:rsidRPr="00D63C57">
        <w:rPr>
          <w:i/>
        </w:rPr>
        <w:t>Frecuencia</w:t>
      </w:r>
      <w:r>
        <w:t>. Determina la Frecuencia Sintonizada en el equipo.</w:t>
      </w:r>
    </w:p>
    <w:p w:rsidR="00896DE3" w:rsidRDefault="00896DE3" w:rsidP="00644271">
      <w:pPr>
        <w:pStyle w:val="Prrafodelista"/>
        <w:numPr>
          <w:ilvl w:val="1"/>
          <w:numId w:val="11"/>
        </w:numPr>
      </w:pPr>
      <w:r w:rsidRPr="00D63C57">
        <w:rPr>
          <w:i/>
        </w:rPr>
        <w:t>Estado</w:t>
      </w:r>
      <w:r>
        <w:t>. Marca el estado operativo respecto a este análisis. Puede tomar los siguientes valores:</w:t>
      </w:r>
    </w:p>
    <w:p w:rsidR="00896DE3" w:rsidRDefault="00896DE3" w:rsidP="00644271">
      <w:pPr>
        <w:pStyle w:val="Prrafodelista"/>
        <w:numPr>
          <w:ilvl w:val="2"/>
          <w:numId w:val="11"/>
        </w:numPr>
      </w:pPr>
      <w:r>
        <w:t>No Información.</w:t>
      </w:r>
    </w:p>
    <w:p w:rsidR="00896DE3" w:rsidRDefault="00896DE3" w:rsidP="00644271">
      <w:pPr>
        <w:pStyle w:val="Prrafodelista"/>
        <w:numPr>
          <w:ilvl w:val="2"/>
          <w:numId w:val="11"/>
        </w:numPr>
      </w:pPr>
      <w:r>
        <w:t>Normal.</w:t>
      </w:r>
    </w:p>
    <w:p w:rsidR="00D37C8D" w:rsidRDefault="00896DE3" w:rsidP="00D37C8D">
      <w:pPr>
        <w:pStyle w:val="Prrafodelista"/>
        <w:numPr>
          <w:ilvl w:val="2"/>
          <w:numId w:val="11"/>
        </w:numPr>
      </w:pPr>
      <w:r>
        <w:t>Fallo.</w:t>
      </w:r>
      <w:r w:rsidR="00D37C8D" w:rsidRPr="00D37C8D">
        <w:t xml:space="preserve"> </w:t>
      </w:r>
    </w:p>
    <w:p w:rsidR="00D37C8D" w:rsidRDefault="00D37C8D" w:rsidP="00D37C8D">
      <w:pPr>
        <w:pStyle w:val="Prrafodelista"/>
        <w:numPr>
          <w:ilvl w:val="1"/>
          <w:numId w:val="11"/>
        </w:numPr>
      </w:pPr>
      <w:r w:rsidRPr="007A735A">
        <w:rPr>
          <w:i/>
        </w:rPr>
        <w:t>Modulación</w:t>
      </w:r>
      <w:r>
        <w:t>: Determina la Modulación del equipo.</w:t>
      </w:r>
    </w:p>
    <w:p w:rsidR="00D37C8D" w:rsidRDefault="00D37C8D" w:rsidP="00D37C8D">
      <w:pPr>
        <w:pStyle w:val="Prrafodelista"/>
        <w:numPr>
          <w:ilvl w:val="1"/>
          <w:numId w:val="11"/>
        </w:numPr>
      </w:pPr>
      <w:r w:rsidRPr="007A735A">
        <w:rPr>
          <w:i/>
        </w:rPr>
        <w:t>Offset</w:t>
      </w:r>
      <w:r>
        <w:t>: Determina el Offset del equipo.</w:t>
      </w:r>
    </w:p>
    <w:p w:rsidR="00D37C8D" w:rsidRDefault="00D37C8D" w:rsidP="00D37C8D">
      <w:pPr>
        <w:pStyle w:val="Prrafodelista"/>
        <w:numPr>
          <w:ilvl w:val="1"/>
          <w:numId w:val="11"/>
        </w:numPr>
      </w:pPr>
      <w:r w:rsidRPr="007A735A">
        <w:rPr>
          <w:i/>
        </w:rPr>
        <w:t>Potencia</w:t>
      </w:r>
      <w:r>
        <w:t>: Determina la Potencia del equipo.</w:t>
      </w:r>
    </w:p>
    <w:p w:rsidR="00896DE3" w:rsidRDefault="00D37C8D" w:rsidP="007A735A">
      <w:pPr>
        <w:pStyle w:val="Prrafodelista"/>
        <w:numPr>
          <w:ilvl w:val="1"/>
          <w:numId w:val="11"/>
        </w:numPr>
      </w:pPr>
      <w:r w:rsidRPr="007A735A">
        <w:rPr>
          <w:i/>
        </w:rPr>
        <w:t>Canalización</w:t>
      </w:r>
      <w:r>
        <w:t xml:space="preserve">: </w:t>
      </w:r>
      <w:r w:rsidR="0069072D">
        <w:t>Determina el espaciado del canal del equipo.</w:t>
      </w:r>
    </w:p>
    <w:p w:rsidR="00D63C57" w:rsidRDefault="00D63C57" w:rsidP="00644271">
      <w:pPr>
        <w:pStyle w:val="Prrafodelista"/>
        <w:numPr>
          <w:ilvl w:val="0"/>
          <w:numId w:val="11"/>
        </w:numPr>
      </w:pPr>
      <w:r w:rsidRPr="00D63C57">
        <w:rPr>
          <w:u w:val="single"/>
        </w:rPr>
        <w:t>Pool de Equipos</w:t>
      </w:r>
      <w:r>
        <w:t>. Representa al conjunto de equipos configurados en el sistema.</w:t>
      </w:r>
    </w:p>
    <w:p w:rsidR="00D63C57" w:rsidRDefault="00D63C57" w:rsidP="007D6407"/>
    <w:p w:rsidR="00896DE3" w:rsidRDefault="00D63C57" w:rsidP="007D6407">
      <w:r>
        <w:t>Los eventos definidos para el análisis serán los siguientes:</w:t>
      </w:r>
    </w:p>
    <w:p w:rsidR="00D63C57" w:rsidRDefault="00D63C57" w:rsidP="00644271">
      <w:pPr>
        <w:pStyle w:val="Prrafodelista"/>
        <w:numPr>
          <w:ilvl w:val="0"/>
          <w:numId w:val="12"/>
        </w:numPr>
      </w:pPr>
      <w:r w:rsidRPr="00D63C57">
        <w:rPr>
          <w:u w:val="single"/>
        </w:rPr>
        <w:t>Inicialización de Frecuencia</w:t>
      </w:r>
      <w:r>
        <w:t>. Aparece para determinar el estado inicial de los Objetos Frecuencia</w:t>
      </w:r>
      <w:ins w:id="53" w:author="Arturo García Luque" w:date="2017-01-09T16:59:00Z">
        <w:r w:rsidR="003926C5">
          <w:t xml:space="preserve"> en cada uno de los emplazamientos</w:t>
        </w:r>
      </w:ins>
      <w:del w:id="54" w:author="Arturo García Luque" w:date="2017-01-09T16:59:00Z">
        <w:r w:rsidDel="003926C5">
          <w:delText>.</w:delText>
        </w:r>
      </w:del>
    </w:p>
    <w:p w:rsidR="00D63C57" w:rsidRDefault="00D63C57" w:rsidP="00644271">
      <w:pPr>
        <w:pStyle w:val="Prrafodelista"/>
        <w:numPr>
          <w:ilvl w:val="0"/>
          <w:numId w:val="12"/>
        </w:numPr>
      </w:pPr>
      <w:r w:rsidRPr="00D63C57">
        <w:rPr>
          <w:u w:val="single"/>
        </w:rPr>
        <w:t>Supervisión de Frecuencia</w:t>
      </w:r>
      <w:r>
        <w:t>. Ev</w:t>
      </w:r>
      <w:r w:rsidR="00537A2B">
        <w:t>ento Periódico que determina</w:t>
      </w:r>
      <w:r>
        <w:t xml:space="preserve"> los estados de los objetos Frecuencia</w:t>
      </w:r>
      <w:ins w:id="55" w:author="Arturo García Luque" w:date="2017-01-09T16:59:00Z">
        <w:r w:rsidR="003926C5">
          <w:t xml:space="preserve"> en cada uno de los emplazamientos</w:t>
        </w:r>
      </w:ins>
      <w:del w:id="56" w:author="Arturo García Luque" w:date="2017-01-09T16:59:00Z">
        <w:r w:rsidDel="003926C5">
          <w:delText>.</w:delText>
        </w:r>
      </w:del>
    </w:p>
    <w:p w:rsidR="00D63C57" w:rsidRDefault="00D63C57" w:rsidP="00644271">
      <w:pPr>
        <w:pStyle w:val="Prrafodelista"/>
        <w:numPr>
          <w:ilvl w:val="0"/>
          <w:numId w:val="12"/>
        </w:numPr>
      </w:pPr>
      <w:r w:rsidRPr="00D63C57">
        <w:rPr>
          <w:u w:val="single"/>
        </w:rPr>
        <w:t>Equipo Activo</w:t>
      </w:r>
      <w:r>
        <w:t>. Representa una transición de estado de equipo de No Disponible (No Información o Fallo) a Disponible (estado Normal).</w:t>
      </w:r>
    </w:p>
    <w:p w:rsidR="00D63C57" w:rsidRDefault="00D63C57" w:rsidP="00644271">
      <w:pPr>
        <w:pStyle w:val="Prrafodelista"/>
        <w:numPr>
          <w:ilvl w:val="0"/>
          <w:numId w:val="12"/>
        </w:numPr>
      </w:pPr>
      <w:r w:rsidRPr="00D63C57">
        <w:rPr>
          <w:u w:val="single"/>
        </w:rPr>
        <w:t>Equipo Inactivo</w:t>
      </w:r>
      <w:r>
        <w:t>. Representa una transición de estado de equipo de Disponible (Normal) a No Disponible (No Información o Fallo).</w:t>
      </w:r>
    </w:p>
    <w:p w:rsidR="007D6407" w:rsidRDefault="00D63C57" w:rsidP="00644271">
      <w:pPr>
        <w:pStyle w:val="Prrafodelista"/>
        <w:numPr>
          <w:ilvl w:val="0"/>
          <w:numId w:val="12"/>
        </w:numPr>
      </w:pPr>
      <w:r w:rsidRPr="00D63C57">
        <w:rPr>
          <w:u w:val="single"/>
        </w:rPr>
        <w:lastRenderedPageBreak/>
        <w:t>Inicialización de Equipo</w:t>
      </w:r>
      <w:r>
        <w:t>. Aparece para determinar el estado inicial de los Objetos Equipo</w:t>
      </w:r>
      <w:ins w:id="57" w:author="Arturo García Luque" w:date="2017-01-09T17:00:00Z">
        <w:r w:rsidR="003926C5">
          <w:t xml:space="preserve"> en cada uno de los emplazamientos</w:t>
        </w:r>
      </w:ins>
      <w:del w:id="58" w:author="Arturo García Luque" w:date="2017-01-09T17:00:00Z">
        <w:r w:rsidDel="003926C5">
          <w:delText>.</w:delText>
        </w:r>
      </w:del>
    </w:p>
    <w:p w:rsidR="00D63C57" w:rsidRDefault="00D63C57" w:rsidP="00644271">
      <w:pPr>
        <w:pStyle w:val="Prrafodelista"/>
        <w:numPr>
          <w:ilvl w:val="0"/>
          <w:numId w:val="12"/>
        </w:numPr>
      </w:pPr>
      <w:r w:rsidRPr="00D63C57">
        <w:rPr>
          <w:u w:val="single"/>
        </w:rPr>
        <w:t>Supervisión de Equipo</w:t>
      </w:r>
      <w:r>
        <w:t>. Evento periódico que determina el estado de los objetos Equipo</w:t>
      </w:r>
      <w:ins w:id="59" w:author="Arturo García Luque" w:date="2017-01-09T17:00:00Z">
        <w:r w:rsidR="003926C5">
          <w:t xml:space="preserve"> en cada uno de los emplazamientos</w:t>
        </w:r>
      </w:ins>
      <w:del w:id="60" w:author="Arturo García Luque" w:date="2017-01-09T17:00:00Z">
        <w:r w:rsidDel="003926C5">
          <w:delText>.</w:delText>
        </w:r>
      </w:del>
    </w:p>
    <w:p w:rsidR="007D6407" w:rsidRPr="007D6407" w:rsidRDefault="007D6407" w:rsidP="007D6407"/>
    <w:p w:rsidR="0063160E" w:rsidRDefault="0063160E">
      <w:pPr>
        <w:spacing w:before="0" w:after="0"/>
        <w:jc w:val="left"/>
        <w:rPr>
          <w:rFonts w:ascii="Univers" w:hAnsi="Univers"/>
          <w:szCs w:val="20"/>
          <w:lang w:val="es-ES_tradnl"/>
        </w:rPr>
      </w:pPr>
      <w:r>
        <w:br w:type="page"/>
      </w:r>
    </w:p>
    <w:p w:rsidR="00A27504" w:rsidRDefault="00A27504" w:rsidP="0063160E">
      <w:pPr>
        <w:pStyle w:val="Ttulo2"/>
      </w:pPr>
      <w:bookmarkStart w:id="61" w:name="_Toc441842980"/>
      <w:r>
        <w:lastRenderedPageBreak/>
        <w:t>Gestión de Frecuencias.</w:t>
      </w:r>
      <w:bookmarkEnd w:id="61"/>
    </w:p>
    <w:p w:rsidR="0063160E" w:rsidRDefault="00764D9A" w:rsidP="00764D9A">
      <w:pPr>
        <w:pStyle w:val="Ttulo3"/>
      </w:pPr>
      <w:bookmarkStart w:id="62" w:name="_Toc441842981"/>
      <w:r>
        <w:t>Inicialización.</w:t>
      </w:r>
      <w:bookmarkEnd w:id="62"/>
    </w:p>
    <w:p w:rsidR="00764D9A" w:rsidRDefault="00764D9A" w:rsidP="0063160E">
      <w:pPr>
        <w:rPr>
          <w:lang w:val="es-ES_tradnl"/>
        </w:rPr>
      </w:pPr>
      <w:r>
        <w:rPr>
          <w:lang w:val="es-ES_tradnl"/>
        </w:rPr>
        <w:t>El proceso de inicialización, en cada uno de los objetos FRECUENCIA se representa en el siguiente diagrama:</w:t>
      </w:r>
    </w:p>
    <w:p w:rsidR="00AB1831" w:rsidRDefault="00AB1831" w:rsidP="0063160E">
      <w:pPr>
        <w:rPr>
          <w:lang w:val="es-ES_tradnl"/>
        </w:rPr>
      </w:pPr>
      <w:r>
        <w:rPr>
          <w:lang w:val="es-ES_tradnl"/>
        </w:rPr>
        <w:t xml:space="preserve">Diagramas Relacionados: </w:t>
      </w:r>
    </w:p>
    <w:p w:rsidR="001C4A67" w:rsidRDefault="009C3028" w:rsidP="007A735A">
      <w:pPr>
        <w:pStyle w:val="Prrafodelista"/>
        <w:numPr>
          <w:ilvl w:val="0"/>
          <w:numId w:val="29"/>
        </w:numPr>
        <w:rPr>
          <w:lang w:val="es-ES_tradnl"/>
        </w:rPr>
      </w:pPr>
      <w:hyperlink w:anchor="_Buscar_Equipo." w:history="1">
        <w:r w:rsidR="00FB052A">
          <w:rPr>
            <w:rStyle w:val="Hipervnculo"/>
            <w:lang w:val="es-ES_tradnl"/>
          </w:rPr>
          <w:t>[5.4.3] Buscar Equipo</w:t>
        </w:r>
      </w:hyperlink>
      <w:r w:rsidR="001C4A67">
        <w:rPr>
          <w:lang w:val="es-ES_tradnl"/>
        </w:rPr>
        <w:t>.</w:t>
      </w:r>
    </w:p>
    <w:p w:rsidR="001C4A67" w:rsidRDefault="009C3028" w:rsidP="007A735A">
      <w:pPr>
        <w:pStyle w:val="Prrafodelista"/>
        <w:numPr>
          <w:ilvl w:val="0"/>
          <w:numId w:val="29"/>
        </w:numPr>
        <w:rPr>
          <w:lang w:val="es-ES_tradnl"/>
        </w:rPr>
      </w:pPr>
      <w:hyperlink w:anchor="_Gestión_de_Errores" w:history="1">
        <w:r w:rsidR="00FB052A">
          <w:rPr>
            <w:rStyle w:val="Hipervnculo"/>
            <w:lang w:val="es-ES_tradnl"/>
          </w:rPr>
          <w:t>[5.4.9] Error Equipo</w:t>
        </w:r>
      </w:hyperlink>
    </w:p>
    <w:p w:rsidR="00AB1831" w:rsidRPr="001C4A67" w:rsidRDefault="009C3028" w:rsidP="007A735A">
      <w:pPr>
        <w:pStyle w:val="Prrafodelista"/>
        <w:numPr>
          <w:ilvl w:val="0"/>
          <w:numId w:val="29"/>
        </w:numPr>
        <w:rPr>
          <w:lang w:val="es-ES_tradnl"/>
        </w:rPr>
      </w:pPr>
      <w:hyperlink w:anchor="_Asignar_Equipo." w:history="1">
        <w:r w:rsidR="00FB052A">
          <w:rPr>
            <w:rStyle w:val="Hipervnculo"/>
            <w:lang w:val="es-ES_tradnl"/>
          </w:rPr>
          <w:t>[5.4.5] Asignar Equipo</w:t>
        </w:r>
      </w:hyperlink>
    </w:p>
    <w:p w:rsidR="00F51838" w:rsidRDefault="005871A0" w:rsidP="00F85178">
      <w:pPr>
        <w:pStyle w:val="Imagen"/>
      </w:pPr>
      <w:r>
        <w:drawing>
          <wp:inline distT="0" distB="0" distL="0" distR="0" wp14:anchorId="6F981B89" wp14:editId="39655241">
            <wp:extent cx="5682382" cy="5429250"/>
            <wp:effectExtent l="0" t="0" r="0" b="0"/>
            <wp:docPr id="37" name="Imagen 37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714" cy="542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838" w:rsidRDefault="00F51838" w:rsidP="007A735A">
      <w:pPr>
        <w:pStyle w:val="Epgrafe"/>
        <w:rPr>
          <w:lang w:val="es-ES_tradnl"/>
        </w:rPr>
      </w:pPr>
      <w:bookmarkStart w:id="63" w:name="_Toc441843002"/>
      <w:r>
        <w:t xml:space="preserve">Ilustración </w:t>
      </w:r>
      <w:fldSimple w:instr=" SEQ Ilustración \* ARABIC ">
        <w:r w:rsidR="007A735A">
          <w:rPr>
            <w:noProof/>
          </w:rPr>
          <w:t>3</w:t>
        </w:r>
      </w:fldSimple>
      <w:r>
        <w:t>. Inicialización de Frecuencia.</w:t>
      </w:r>
      <w:r>
        <w:rPr>
          <w:rStyle w:val="Refdenotaalpie"/>
        </w:rPr>
        <w:footnoteReference w:id="1"/>
      </w:r>
      <w:bookmarkEnd w:id="63"/>
    </w:p>
    <w:p w:rsidR="00F51838" w:rsidRDefault="00F51838" w:rsidP="00F51838">
      <w:pPr>
        <w:pStyle w:val="Ttulo3"/>
      </w:pPr>
      <w:bookmarkStart w:id="64" w:name="_Toc441842982"/>
      <w:r>
        <w:lastRenderedPageBreak/>
        <w:t>Supervisión.</w:t>
      </w:r>
      <w:bookmarkEnd w:id="64"/>
    </w:p>
    <w:p w:rsidR="00BA44AB" w:rsidRDefault="00F51838" w:rsidP="00D1327D">
      <w:pPr>
        <w:rPr>
          <w:lang w:val="es-ES_tradnl"/>
        </w:rPr>
      </w:pPr>
      <w:r>
        <w:rPr>
          <w:lang w:val="es-ES_tradnl"/>
        </w:rPr>
        <w:t>El proceso de supervisión, en cada uno de los objetos FRECUENCIA</w:t>
      </w:r>
      <w:ins w:id="65" w:author="Arturo García Luque" w:date="2017-01-09T17:01:00Z">
        <w:r w:rsidR="003926C5">
          <w:rPr>
            <w:lang w:val="es-ES_tradnl"/>
          </w:rPr>
          <w:t xml:space="preserve"> en cada uno de los emplazamientos</w:t>
        </w:r>
      </w:ins>
      <w:r>
        <w:rPr>
          <w:lang w:val="es-ES_tradnl"/>
        </w:rPr>
        <w:t xml:space="preserve"> se representa en el siguiente diagrama</w:t>
      </w:r>
      <w:r w:rsidR="00BA44AB">
        <w:rPr>
          <w:lang w:val="es-ES_tradnl"/>
        </w:rPr>
        <w:t>.</w:t>
      </w:r>
    </w:p>
    <w:p w:rsidR="00BA44AB" w:rsidRDefault="00BA44AB" w:rsidP="00BA44AB">
      <w:pPr>
        <w:rPr>
          <w:lang w:val="es-ES_tradnl"/>
        </w:rPr>
      </w:pPr>
      <w:r>
        <w:rPr>
          <w:lang w:val="es-ES_tradnl"/>
        </w:rPr>
        <w:t xml:space="preserve">Diagramas Relacionados: </w:t>
      </w:r>
    </w:p>
    <w:p w:rsidR="00FB052A" w:rsidRDefault="009C3028" w:rsidP="00FB052A">
      <w:pPr>
        <w:pStyle w:val="Prrafodelista"/>
        <w:numPr>
          <w:ilvl w:val="0"/>
          <w:numId w:val="29"/>
        </w:numPr>
        <w:rPr>
          <w:lang w:val="es-ES_tradnl"/>
        </w:rPr>
      </w:pPr>
      <w:hyperlink w:anchor="_Buscar_Equipo." w:history="1">
        <w:r w:rsidR="00FB052A">
          <w:rPr>
            <w:rStyle w:val="Hipervnculo"/>
            <w:lang w:val="es-ES_tradnl"/>
          </w:rPr>
          <w:t>[5.4.3] Buscar Equipo</w:t>
        </w:r>
      </w:hyperlink>
      <w:r w:rsidR="00FB052A">
        <w:rPr>
          <w:lang w:val="es-ES_tradnl"/>
        </w:rPr>
        <w:t>.</w:t>
      </w:r>
    </w:p>
    <w:p w:rsidR="00FB052A" w:rsidRDefault="009C3028" w:rsidP="00FB052A">
      <w:pPr>
        <w:pStyle w:val="Prrafodelista"/>
        <w:numPr>
          <w:ilvl w:val="0"/>
          <w:numId w:val="29"/>
        </w:numPr>
        <w:rPr>
          <w:lang w:val="es-ES_tradnl"/>
        </w:rPr>
      </w:pPr>
      <w:hyperlink w:anchor="_Gestión_de_Errores" w:history="1">
        <w:r w:rsidR="00FB052A">
          <w:rPr>
            <w:rStyle w:val="Hipervnculo"/>
            <w:lang w:val="es-ES_tradnl"/>
          </w:rPr>
          <w:t>[5.4.9] Error Equipo</w:t>
        </w:r>
      </w:hyperlink>
    </w:p>
    <w:p w:rsidR="00FB052A" w:rsidRPr="001C4A67" w:rsidRDefault="009C3028" w:rsidP="00FB052A">
      <w:pPr>
        <w:pStyle w:val="Prrafodelista"/>
        <w:numPr>
          <w:ilvl w:val="0"/>
          <w:numId w:val="29"/>
        </w:numPr>
        <w:rPr>
          <w:lang w:val="es-ES_tradnl"/>
        </w:rPr>
      </w:pPr>
      <w:hyperlink w:anchor="_Asignar_Equipo." w:history="1">
        <w:r w:rsidR="00FB052A">
          <w:rPr>
            <w:rStyle w:val="Hipervnculo"/>
            <w:lang w:val="es-ES_tradnl"/>
          </w:rPr>
          <w:t>[5.4.5] Asignar Equipo</w:t>
        </w:r>
      </w:hyperlink>
    </w:p>
    <w:p w:rsidR="00BA44AB" w:rsidRPr="001C4A67" w:rsidRDefault="009C3028" w:rsidP="00BA44AB">
      <w:pPr>
        <w:pStyle w:val="Prrafodelista"/>
        <w:numPr>
          <w:ilvl w:val="0"/>
          <w:numId w:val="29"/>
        </w:numPr>
        <w:rPr>
          <w:lang w:val="es-ES_tradnl"/>
        </w:rPr>
      </w:pPr>
      <w:hyperlink w:anchor="_Gestión_de_Errores_1" w:history="1">
        <w:r w:rsidR="00FB052A">
          <w:rPr>
            <w:rStyle w:val="Hipervnculo"/>
            <w:lang w:val="es-ES_tradnl"/>
          </w:rPr>
          <w:t>[5.4.8] Error Frecuencia</w:t>
        </w:r>
      </w:hyperlink>
    </w:p>
    <w:p w:rsidR="00291C66" w:rsidRDefault="00640EF1" w:rsidP="007A735A">
      <w:pPr>
        <w:ind w:left="-567"/>
        <w:jc w:val="center"/>
      </w:pPr>
      <w:r>
        <w:rPr>
          <w:noProof/>
        </w:rPr>
        <w:drawing>
          <wp:inline distT="0" distB="0" distL="0" distR="0" wp14:anchorId="7359DBF3" wp14:editId="5957F31C">
            <wp:extent cx="4733925" cy="6618076"/>
            <wp:effectExtent l="0" t="0" r="0" b="0"/>
            <wp:docPr id="38" name="Imagen 38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3" cy="662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5D" w:rsidRDefault="00291C66" w:rsidP="007A735A">
      <w:pPr>
        <w:pStyle w:val="Epgrafe"/>
      </w:pPr>
      <w:bookmarkStart w:id="66" w:name="_Toc441843003"/>
      <w:r>
        <w:t xml:space="preserve">Ilustración </w:t>
      </w:r>
      <w:fldSimple w:instr=" SEQ Ilustración \* ARABIC ">
        <w:r w:rsidR="007A735A">
          <w:rPr>
            <w:noProof/>
          </w:rPr>
          <w:t>4</w:t>
        </w:r>
      </w:fldSimple>
      <w:r>
        <w:t>. Evento de Supervisión de Frecuencia.</w:t>
      </w:r>
      <w:bookmarkEnd w:id="66"/>
    </w:p>
    <w:p w:rsidR="00291C66" w:rsidRDefault="00291C66" w:rsidP="00291C66">
      <w:pPr>
        <w:pStyle w:val="Ttulo3"/>
      </w:pPr>
      <w:bookmarkStart w:id="67" w:name="_Toc441842983"/>
      <w:r>
        <w:lastRenderedPageBreak/>
        <w:t>Equipo Activo</w:t>
      </w:r>
      <w:ins w:id="68" w:author="Arturo García Luque" w:date="2017-01-09T17:01:00Z">
        <w:r w:rsidR="003926C5">
          <w:t xml:space="preserve"> en Emplazamiento</w:t>
        </w:r>
      </w:ins>
      <w:del w:id="69" w:author="Arturo García Luque" w:date="2017-01-09T17:01:00Z">
        <w:r w:rsidDel="003926C5">
          <w:delText>.</w:delText>
        </w:r>
      </w:del>
      <w:bookmarkEnd w:id="67"/>
    </w:p>
    <w:p w:rsidR="00042547" w:rsidRDefault="00291C66" w:rsidP="00291C66">
      <w:pPr>
        <w:rPr>
          <w:lang w:val="es-ES_tradnl"/>
        </w:rPr>
      </w:pPr>
      <w:r>
        <w:rPr>
          <w:lang w:val="es-ES_tradnl"/>
        </w:rPr>
        <w:t>Las notificaciones de Activación de Equipo se gestionan en cada Frecuencia según el diagrama siguiente</w:t>
      </w:r>
      <w:r w:rsidR="00042547">
        <w:rPr>
          <w:lang w:val="es-ES_tradnl"/>
        </w:rPr>
        <w:t>.</w:t>
      </w:r>
    </w:p>
    <w:p w:rsidR="00042547" w:rsidRDefault="00042547" w:rsidP="00042547">
      <w:pPr>
        <w:rPr>
          <w:lang w:val="es-ES_tradnl"/>
        </w:rPr>
      </w:pPr>
      <w:r>
        <w:rPr>
          <w:lang w:val="es-ES_tradnl"/>
        </w:rPr>
        <w:t xml:space="preserve">Diagramas Relacionados: </w:t>
      </w:r>
    </w:p>
    <w:p w:rsidR="00042547" w:rsidRDefault="009C3028" w:rsidP="00042547">
      <w:pPr>
        <w:pStyle w:val="Prrafodelista"/>
        <w:numPr>
          <w:ilvl w:val="0"/>
          <w:numId w:val="29"/>
        </w:numPr>
        <w:rPr>
          <w:lang w:val="es-ES_tradnl"/>
        </w:rPr>
      </w:pPr>
      <w:hyperlink w:anchor="_Desasignar_Equipo." w:history="1">
        <w:r w:rsidR="00042547">
          <w:rPr>
            <w:rStyle w:val="Hipervnculo"/>
            <w:lang w:val="es-ES_tradnl"/>
          </w:rPr>
          <w:t>[5.4.6] Desasignar Equipo</w:t>
        </w:r>
      </w:hyperlink>
      <w:r w:rsidR="00042547">
        <w:rPr>
          <w:lang w:val="es-ES_tradnl"/>
        </w:rPr>
        <w:t>.</w:t>
      </w:r>
    </w:p>
    <w:p w:rsidR="00042547" w:rsidRDefault="009C3028" w:rsidP="00042547">
      <w:pPr>
        <w:pStyle w:val="Prrafodelista"/>
        <w:numPr>
          <w:ilvl w:val="0"/>
          <w:numId w:val="29"/>
        </w:numPr>
        <w:rPr>
          <w:lang w:val="es-ES_tradnl"/>
        </w:rPr>
      </w:pPr>
      <w:hyperlink w:anchor="_Gestión_de_Errores" w:history="1">
        <w:r w:rsidR="00042547">
          <w:rPr>
            <w:rStyle w:val="Hipervnculo"/>
            <w:lang w:val="es-ES_tradnl"/>
          </w:rPr>
          <w:t>[5.4.9] Error Equipo</w:t>
        </w:r>
      </w:hyperlink>
    </w:p>
    <w:p w:rsidR="003F0E2E" w:rsidRDefault="003F0E2E" w:rsidP="00291C66">
      <w:pPr>
        <w:rPr>
          <w:lang w:val="es-ES_tradnl"/>
        </w:rPr>
      </w:pPr>
    </w:p>
    <w:p w:rsidR="001A1FD5" w:rsidRDefault="005871A0" w:rsidP="00F85178">
      <w:pPr>
        <w:pStyle w:val="Imagen"/>
      </w:pPr>
      <w:r>
        <w:drawing>
          <wp:inline distT="0" distB="0" distL="0" distR="0" wp14:anchorId="56EA4313" wp14:editId="741C18E0">
            <wp:extent cx="5347731" cy="4524375"/>
            <wp:effectExtent l="0" t="0" r="5715" b="0"/>
            <wp:docPr id="25" name="Imagen 25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102" cy="452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D5" w:rsidRDefault="001A1FD5" w:rsidP="001A1FD5">
      <w:pPr>
        <w:pStyle w:val="Epgrafe"/>
      </w:pPr>
      <w:bookmarkStart w:id="70" w:name="_Toc441843004"/>
      <w:r>
        <w:t xml:space="preserve">Ilustración </w:t>
      </w:r>
      <w:fldSimple w:instr=" SEQ Ilustración \* ARABIC ">
        <w:r w:rsidR="007A735A">
          <w:rPr>
            <w:noProof/>
          </w:rPr>
          <w:t>5</w:t>
        </w:r>
      </w:fldSimple>
      <w:r>
        <w:t>. Gestión de Evento de Equipo Activo.</w:t>
      </w:r>
      <w:bookmarkEnd w:id="70"/>
    </w:p>
    <w:p w:rsidR="00526D5D" w:rsidRDefault="00526D5D">
      <w:pPr>
        <w:spacing w:before="0" w:after="0"/>
        <w:jc w:val="left"/>
      </w:pPr>
    </w:p>
    <w:p w:rsidR="00526D5D" w:rsidRDefault="00526D5D">
      <w:pPr>
        <w:spacing w:before="0" w:after="0"/>
        <w:jc w:val="left"/>
      </w:pPr>
      <w:r>
        <w:br w:type="page"/>
      </w:r>
    </w:p>
    <w:p w:rsidR="001A1FD5" w:rsidRDefault="001A1FD5" w:rsidP="001A1FD5">
      <w:pPr>
        <w:pStyle w:val="Ttulo3"/>
      </w:pPr>
      <w:bookmarkStart w:id="71" w:name="_Toc441842984"/>
      <w:r>
        <w:lastRenderedPageBreak/>
        <w:t>Equipo Inactivo</w:t>
      </w:r>
      <w:ins w:id="72" w:author="Arturo García Luque" w:date="2017-01-09T17:01:00Z">
        <w:r w:rsidR="003926C5">
          <w:t xml:space="preserve"> en Emplazamiento</w:t>
        </w:r>
      </w:ins>
      <w:del w:id="73" w:author="Arturo García Luque" w:date="2017-01-09T17:01:00Z">
        <w:r w:rsidDel="003926C5">
          <w:delText>.</w:delText>
        </w:r>
      </w:del>
      <w:bookmarkEnd w:id="71"/>
    </w:p>
    <w:p w:rsidR="008D5140" w:rsidRDefault="001A1FD5" w:rsidP="001A1FD5">
      <w:pPr>
        <w:rPr>
          <w:lang w:val="es-ES_tradnl"/>
        </w:rPr>
      </w:pPr>
      <w:r>
        <w:rPr>
          <w:lang w:val="es-ES_tradnl"/>
        </w:rPr>
        <w:t>Las notificaciones de Desactivación de Equipo se gestionan en cada Frecuencia según el diagrama siguiente</w:t>
      </w:r>
      <w:r w:rsidR="008D5140">
        <w:rPr>
          <w:lang w:val="es-ES_tradnl"/>
        </w:rPr>
        <w:t>.</w:t>
      </w:r>
    </w:p>
    <w:p w:rsidR="008D5140" w:rsidRDefault="008D5140" w:rsidP="008D5140">
      <w:pPr>
        <w:rPr>
          <w:lang w:val="es-ES_tradnl"/>
        </w:rPr>
      </w:pPr>
      <w:r>
        <w:rPr>
          <w:lang w:val="es-ES_tradnl"/>
        </w:rPr>
        <w:t xml:space="preserve">Diagramas Relacionados: </w:t>
      </w:r>
    </w:p>
    <w:p w:rsidR="008D5140" w:rsidRDefault="009C3028" w:rsidP="008D5140">
      <w:pPr>
        <w:pStyle w:val="Prrafodelista"/>
        <w:numPr>
          <w:ilvl w:val="0"/>
          <w:numId w:val="29"/>
        </w:numPr>
        <w:rPr>
          <w:lang w:val="es-ES_tradnl"/>
        </w:rPr>
      </w:pPr>
      <w:hyperlink w:anchor="_Desasignar_Equipo." w:history="1">
        <w:r w:rsidR="008D5140">
          <w:rPr>
            <w:rStyle w:val="Hipervnculo"/>
            <w:lang w:val="es-ES_tradnl"/>
          </w:rPr>
          <w:t>[5.4.6] Desasignar Equipo</w:t>
        </w:r>
      </w:hyperlink>
      <w:r w:rsidR="008D5140">
        <w:rPr>
          <w:lang w:val="es-ES_tradnl"/>
        </w:rPr>
        <w:t>.</w:t>
      </w:r>
    </w:p>
    <w:p w:rsidR="008D5140" w:rsidRDefault="009C3028" w:rsidP="008D5140">
      <w:pPr>
        <w:pStyle w:val="Prrafodelista"/>
        <w:numPr>
          <w:ilvl w:val="0"/>
          <w:numId w:val="29"/>
        </w:numPr>
        <w:rPr>
          <w:lang w:val="es-ES_tradnl"/>
        </w:rPr>
      </w:pPr>
      <w:hyperlink w:anchor="_Gestión_de_Errores" w:history="1">
        <w:r w:rsidR="008D5140">
          <w:rPr>
            <w:rStyle w:val="Hipervnculo"/>
            <w:lang w:val="es-ES_tradnl"/>
          </w:rPr>
          <w:t>[5.4.9] Error Equipo</w:t>
        </w:r>
      </w:hyperlink>
    </w:p>
    <w:p w:rsidR="001A1FD5" w:rsidRDefault="001A1FD5" w:rsidP="001A1FD5">
      <w:pPr>
        <w:rPr>
          <w:lang w:val="es-ES_tradnl"/>
        </w:rPr>
      </w:pPr>
    </w:p>
    <w:p w:rsidR="00E5557F" w:rsidRDefault="005871A0" w:rsidP="00F85178">
      <w:pPr>
        <w:pStyle w:val="Imagen"/>
      </w:pPr>
      <w:r>
        <w:drawing>
          <wp:inline distT="0" distB="0" distL="0" distR="0" wp14:anchorId="02857F4D" wp14:editId="56716F82">
            <wp:extent cx="5752800" cy="3905250"/>
            <wp:effectExtent l="0" t="0" r="635" b="0"/>
            <wp:docPr id="34" name="Imagen 34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30" cy="390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FD5" w:rsidRDefault="00E5557F" w:rsidP="00E5557F">
      <w:pPr>
        <w:pStyle w:val="Epgrafe"/>
      </w:pPr>
      <w:bookmarkStart w:id="74" w:name="_Toc441843005"/>
      <w:r>
        <w:t xml:space="preserve">Ilustración </w:t>
      </w:r>
      <w:fldSimple w:instr=" SEQ Ilustración \* ARABIC ">
        <w:r w:rsidR="007A735A">
          <w:rPr>
            <w:noProof/>
          </w:rPr>
          <w:t>6</w:t>
        </w:r>
      </w:fldSimple>
      <w:r>
        <w:t xml:space="preserve">. </w:t>
      </w:r>
      <w:r w:rsidR="00526D5D">
        <w:t xml:space="preserve">Gestión de </w:t>
      </w:r>
      <w:r>
        <w:t>Evento de Equipo Inactivo.</w:t>
      </w:r>
      <w:bookmarkEnd w:id="74"/>
    </w:p>
    <w:p w:rsidR="00526D5D" w:rsidRDefault="00526D5D" w:rsidP="00526D5D"/>
    <w:p w:rsidR="00526D5D" w:rsidRDefault="00526D5D">
      <w:pPr>
        <w:spacing w:before="0" w:after="0"/>
        <w:jc w:val="left"/>
      </w:pPr>
      <w:r>
        <w:br w:type="page"/>
      </w:r>
    </w:p>
    <w:p w:rsidR="00A27504" w:rsidRDefault="00A27504" w:rsidP="0063160E">
      <w:pPr>
        <w:pStyle w:val="Ttulo2"/>
      </w:pPr>
      <w:bookmarkStart w:id="75" w:name="_Toc441842985"/>
      <w:r>
        <w:lastRenderedPageBreak/>
        <w:t>Gestión de Equipos.</w:t>
      </w:r>
      <w:bookmarkEnd w:id="75"/>
    </w:p>
    <w:p w:rsidR="0063160E" w:rsidRDefault="004128A3" w:rsidP="005A0E13">
      <w:pPr>
        <w:pStyle w:val="Ttulo3"/>
      </w:pPr>
      <w:bookmarkStart w:id="76" w:name="_Toc441842986"/>
      <w:r>
        <w:t>Inicialización.</w:t>
      </w:r>
      <w:bookmarkEnd w:id="76"/>
    </w:p>
    <w:p w:rsidR="004128A3" w:rsidRDefault="005A0E13" w:rsidP="0063160E">
      <w:pPr>
        <w:rPr>
          <w:lang w:val="es-ES_tradnl"/>
        </w:rPr>
      </w:pPr>
      <w:r>
        <w:rPr>
          <w:lang w:val="es-ES_tradnl"/>
        </w:rPr>
        <w:t>El proceso de inicialización, en cada uno de los objetos EQUIPO se representa en el siguiente diagrama</w:t>
      </w:r>
      <w:r w:rsidR="00D152EA">
        <w:rPr>
          <w:lang w:val="es-ES_tradnl"/>
        </w:rPr>
        <w:t>.</w:t>
      </w:r>
    </w:p>
    <w:p w:rsidR="00D152EA" w:rsidRDefault="00D152EA" w:rsidP="00D152EA">
      <w:pPr>
        <w:rPr>
          <w:lang w:val="es-ES_tradnl"/>
        </w:rPr>
      </w:pPr>
      <w:r>
        <w:rPr>
          <w:lang w:val="es-ES_tradnl"/>
        </w:rPr>
        <w:t xml:space="preserve">Diagramas Relacionados: </w:t>
      </w:r>
    </w:p>
    <w:p w:rsidR="00D152EA" w:rsidRDefault="009C3028" w:rsidP="00D152EA">
      <w:pPr>
        <w:pStyle w:val="Prrafodelista"/>
        <w:numPr>
          <w:ilvl w:val="0"/>
          <w:numId w:val="29"/>
        </w:numPr>
        <w:rPr>
          <w:lang w:val="es-ES_tradnl"/>
        </w:rPr>
      </w:pPr>
      <w:hyperlink w:anchor="_Obtener_Estado_de" w:history="1">
        <w:r w:rsidR="00D152EA" w:rsidRPr="00D152EA">
          <w:rPr>
            <w:rStyle w:val="Hipervnculo"/>
            <w:lang w:val="es-ES_tradnl"/>
          </w:rPr>
          <w:t>[5.4.7] Estado Equipo</w:t>
        </w:r>
      </w:hyperlink>
      <w:r w:rsidR="00D152EA">
        <w:rPr>
          <w:lang w:val="es-ES_tradnl"/>
        </w:rPr>
        <w:t>.</w:t>
      </w:r>
    </w:p>
    <w:p w:rsidR="00D152EA" w:rsidRDefault="009C3028" w:rsidP="00D152EA">
      <w:pPr>
        <w:pStyle w:val="Prrafodelista"/>
        <w:numPr>
          <w:ilvl w:val="0"/>
          <w:numId w:val="29"/>
        </w:numPr>
        <w:rPr>
          <w:lang w:val="es-ES_tradnl"/>
        </w:rPr>
      </w:pPr>
      <w:hyperlink w:anchor="_Gestión_de_Errores" w:history="1">
        <w:r w:rsidR="00D152EA">
          <w:rPr>
            <w:rStyle w:val="Hipervnculo"/>
            <w:lang w:val="es-ES_tradnl"/>
          </w:rPr>
          <w:t>[5.4.9] Error Equipo</w:t>
        </w:r>
      </w:hyperlink>
    </w:p>
    <w:p w:rsidR="00D152EA" w:rsidRDefault="00D152EA" w:rsidP="0063160E">
      <w:pPr>
        <w:rPr>
          <w:lang w:val="es-ES_tradnl"/>
        </w:rPr>
      </w:pPr>
    </w:p>
    <w:p w:rsidR="005A0E13" w:rsidRDefault="005871A0" w:rsidP="00F85178">
      <w:pPr>
        <w:pStyle w:val="Imagen"/>
      </w:pPr>
      <w:r>
        <w:drawing>
          <wp:inline distT="0" distB="0" distL="0" distR="0" wp14:anchorId="6A99C6B7" wp14:editId="28694FBF">
            <wp:extent cx="5400040" cy="6243538"/>
            <wp:effectExtent l="0" t="0" r="0" b="5080"/>
            <wp:docPr id="35" name="Imagen 35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24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D5D" w:rsidRDefault="005A0E13" w:rsidP="007A735A">
      <w:pPr>
        <w:pStyle w:val="Epgrafe"/>
        <w:rPr>
          <w:lang w:val="es-ES_tradnl"/>
        </w:rPr>
      </w:pPr>
      <w:bookmarkStart w:id="77" w:name="_Toc441843006"/>
      <w:r>
        <w:t xml:space="preserve">Ilustración </w:t>
      </w:r>
      <w:fldSimple w:instr=" SEQ Ilustración \* ARABIC ">
        <w:r w:rsidR="007A735A">
          <w:rPr>
            <w:noProof/>
          </w:rPr>
          <w:t>7</w:t>
        </w:r>
      </w:fldSimple>
      <w:r>
        <w:t xml:space="preserve">. </w:t>
      </w:r>
      <w:r w:rsidR="00526D5D">
        <w:t xml:space="preserve">Gestión de </w:t>
      </w:r>
      <w:r>
        <w:t>Inicialización de Objeto Equipo.</w:t>
      </w:r>
      <w:bookmarkEnd w:id="77"/>
    </w:p>
    <w:p w:rsidR="004128A3" w:rsidRDefault="004128A3" w:rsidP="005A0E13">
      <w:pPr>
        <w:pStyle w:val="Ttulo3"/>
      </w:pPr>
      <w:bookmarkStart w:id="78" w:name="_Toc441842987"/>
      <w:r>
        <w:lastRenderedPageBreak/>
        <w:t>Supervisión.</w:t>
      </w:r>
      <w:bookmarkEnd w:id="78"/>
    </w:p>
    <w:p w:rsidR="0013297B" w:rsidRDefault="005A0E13" w:rsidP="0063160E">
      <w:pPr>
        <w:rPr>
          <w:lang w:val="es-ES_tradnl"/>
        </w:rPr>
      </w:pPr>
      <w:r>
        <w:rPr>
          <w:lang w:val="es-ES_tradnl"/>
        </w:rPr>
        <w:t>El proceso de supervisión, en cada uno de los objetos EQUIPO se representa en el siguiente diagrama</w:t>
      </w:r>
      <w:r w:rsidR="0013297B">
        <w:rPr>
          <w:lang w:val="es-ES_tradnl"/>
        </w:rPr>
        <w:t>.</w:t>
      </w:r>
    </w:p>
    <w:p w:rsidR="0013297B" w:rsidRDefault="0013297B" w:rsidP="0013297B">
      <w:pPr>
        <w:rPr>
          <w:lang w:val="es-ES_tradnl"/>
        </w:rPr>
      </w:pPr>
      <w:r>
        <w:rPr>
          <w:lang w:val="es-ES_tradnl"/>
        </w:rPr>
        <w:t xml:space="preserve">Diagramas Relacionados: </w:t>
      </w:r>
    </w:p>
    <w:p w:rsidR="0013297B" w:rsidRDefault="009C3028" w:rsidP="0013297B">
      <w:pPr>
        <w:pStyle w:val="Prrafodelista"/>
        <w:numPr>
          <w:ilvl w:val="0"/>
          <w:numId w:val="29"/>
        </w:numPr>
        <w:rPr>
          <w:lang w:val="es-ES_tradnl"/>
        </w:rPr>
      </w:pPr>
      <w:hyperlink w:anchor="_Obtener_Estado_de" w:history="1">
        <w:r w:rsidR="0013297B" w:rsidRPr="00D152EA">
          <w:rPr>
            <w:rStyle w:val="Hipervnculo"/>
            <w:lang w:val="es-ES_tradnl"/>
          </w:rPr>
          <w:t>[5.4.7] Estado Equipo</w:t>
        </w:r>
      </w:hyperlink>
      <w:r w:rsidR="0013297B">
        <w:rPr>
          <w:lang w:val="es-ES_tradnl"/>
        </w:rPr>
        <w:t>.</w:t>
      </w:r>
    </w:p>
    <w:p w:rsidR="0013297B" w:rsidRDefault="009C3028" w:rsidP="0013297B">
      <w:pPr>
        <w:pStyle w:val="Prrafodelista"/>
        <w:numPr>
          <w:ilvl w:val="0"/>
          <w:numId w:val="29"/>
        </w:numPr>
        <w:rPr>
          <w:lang w:val="es-ES_tradnl"/>
        </w:rPr>
      </w:pPr>
      <w:hyperlink w:anchor="_Gestión_de_Errores" w:history="1">
        <w:r w:rsidR="0013297B">
          <w:rPr>
            <w:rStyle w:val="Hipervnculo"/>
            <w:lang w:val="es-ES_tradnl"/>
          </w:rPr>
          <w:t>[5.4.9] Error Equipo</w:t>
        </w:r>
      </w:hyperlink>
    </w:p>
    <w:p w:rsidR="004128A3" w:rsidRDefault="008940FE" w:rsidP="0063160E">
      <w:pPr>
        <w:rPr>
          <w:lang w:val="es-ES_tradnl"/>
        </w:rPr>
      </w:pPr>
      <w:moveToRangeStart w:id="79" w:author="Arturo García Luque" w:date="2017-01-09T17:28:00Z" w:name="move471746218"/>
      <w:moveTo w:id="80" w:author="Arturo García Luque" w:date="2017-01-09T17:28:00Z">
        <w:r>
          <w:drawing>
            <wp:inline distT="0" distB="0" distL="0" distR="0" wp14:anchorId="74519FFC" wp14:editId="7A737E94">
              <wp:extent cx="5375837" cy="5581650"/>
              <wp:effectExtent l="0" t="0" r="0" b="0"/>
              <wp:docPr id="7" name="Imagen 7" descr="C:\Documents and Settings\Administrator\Desktop\Image2.EM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C:\Documents and Settings\Administrator\Desktop\Image2.EMF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78601" cy="5584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To>
      <w:moveToRangeEnd w:id="79"/>
    </w:p>
    <w:p w:rsidR="00A6703C" w:rsidRDefault="005871A0" w:rsidP="00F85178">
      <w:pPr>
        <w:pStyle w:val="Imagen"/>
      </w:pPr>
      <w:moveFromRangeStart w:id="81" w:author="Arturo García Luque" w:date="2017-01-09T17:28:00Z" w:name="move471746218"/>
      <w:moveFrom w:id="82" w:author="Arturo García Luque" w:date="2017-01-09T17:28:00Z">
        <w:r w:rsidDel="008940FE">
          <w:lastRenderedPageBreak/>
          <w:drawing>
            <wp:inline distT="0" distB="0" distL="0" distR="0" wp14:anchorId="1EAB6B5E" wp14:editId="3142BD9B">
              <wp:extent cx="5375837" cy="5581650"/>
              <wp:effectExtent l="0" t="0" r="0" b="0"/>
              <wp:docPr id="36" name="Imagen 36" descr="C:\Documents and Settings\Administrator\Desktop\Image2.EM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4" descr="C:\Documents and Settings\Administrator\Desktop\Image2.EMF"/>
                      <pic:cNvPicPr>
                        <a:picLocks noChangeAspect="1" noChangeArrowheads="1"/>
                      </pic:cNvPicPr>
                    </pic:nvPicPr>
                    <pic:blipFill>
                      <a:blip r:embed="rId23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78601" cy="5584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moveFrom>
      <w:moveFromRangeEnd w:id="81"/>
    </w:p>
    <w:p w:rsidR="004128A3" w:rsidRDefault="00A6703C" w:rsidP="00A6703C">
      <w:pPr>
        <w:pStyle w:val="Epgrafe"/>
        <w:rPr>
          <w:lang w:val="es-ES_tradnl"/>
        </w:rPr>
      </w:pPr>
      <w:bookmarkStart w:id="83" w:name="_Toc441843007"/>
      <w:r>
        <w:t xml:space="preserve">Ilustración </w:t>
      </w:r>
      <w:fldSimple w:instr=" SEQ Ilustración \* ARABIC ">
        <w:r w:rsidR="007A735A">
          <w:rPr>
            <w:noProof/>
          </w:rPr>
          <w:t>8</w:t>
        </w:r>
      </w:fldSimple>
      <w:r>
        <w:t xml:space="preserve">. </w:t>
      </w:r>
      <w:r w:rsidR="00526D5D">
        <w:t xml:space="preserve">Gestión de </w:t>
      </w:r>
      <w:r>
        <w:t>Supervisión de Equipo.</w:t>
      </w:r>
      <w:bookmarkEnd w:id="83"/>
    </w:p>
    <w:p w:rsidR="00526D5D" w:rsidRDefault="00526D5D">
      <w:pPr>
        <w:spacing w:before="0" w:after="0"/>
        <w:jc w:val="left"/>
      </w:pPr>
    </w:p>
    <w:p w:rsidR="0063160E" w:rsidRDefault="0063160E">
      <w:pPr>
        <w:spacing w:before="0" w:after="0"/>
        <w:jc w:val="left"/>
        <w:rPr>
          <w:rFonts w:ascii="Univers" w:hAnsi="Univers"/>
          <w:szCs w:val="20"/>
          <w:lang w:val="es-ES_tradnl"/>
        </w:rPr>
      </w:pPr>
      <w:r>
        <w:br w:type="page"/>
      </w:r>
    </w:p>
    <w:p w:rsidR="00A27504" w:rsidRDefault="00A27504" w:rsidP="0063160E">
      <w:pPr>
        <w:pStyle w:val="Ttulo2"/>
      </w:pPr>
      <w:bookmarkStart w:id="84" w:name="_Toc441842988"/>
      <w:r>
        <w:lastRenderedPageBreak/>
        <w:t>Procedimientos Básicos.</w:t>
      </w:r>
      <w:bookmarkEnd w:id="84"/>
    </w:p>
    <w:p w:rsidR="0063160E" w:rsidRDefault="004B0AE8" w:rsidP="0063160E">
      <w:pPr>
        <w:rPr>
          <w:lang w:val="es-ES_tradnl"/>
        </w:rPr>
      </w:pPr>
      <w:r>
        <w:rPr>
          <w:lang w:val="es-ES_tradnl"/>
        </w:rPr>
        <w:t>Los procedimientos básicos aparecen en los diagramas principales mostrados anteriormente</w:t>
      </w:r>
      <w:r w:rsidR="003C226F">
        <w:rPr>
          <w:lang w:val="es-ES_tradnl"/>
        </w:rPr>
        <w:t xml:space="preserve"> con el símbolo parecido al infinito (o cadena de dos eslabones), y son los siguientes:</w:t>
      </w:r>
    </w:p>
    <w:p w:rsidR="00F11E8D" w:rsidRDefault="00F11E8D" w:rsidP="00644271">
      <w:pPr>
        <w:pStyle w:val="Prrafodelista"/>
        <w:numPr>
          <w:ilvl w:val="0"/>
          <w:numId w:val="13"/>
        </w:numPr>
        <w:rPr>
          <w:lang w:val="es-ES_tradnl"/>
        </w:rPr>
      </w:pPr>
      <w:r>
        <w:rPr>
          <w:lang w:val="es-ES_tradnl"/>
        </w:rPr>
        <w:t>Frecuencias Compatibles.</w:t>
      </w:r>
    </w:p>
    <w:p w:rsidR="004B0AE8" w:rsidRPr="00B12360" w:rsidRDefault="004B0AE8" w:rsidP="00644271">
      <w:pPr>
        <w:pStyle w:val="Prrafodelista"/>
        <w:numPr>
          <w:ilvl w:val="0"/>
          <w:numId w:val="13"/>
        </w:numPr>
        <w:rPr>
          <w:lang w:val="es-ES_tradnl"/>
        </w:rPr>
      </w:pPr>
      <w:r w:rsidRPr="00B12360">
        <w:rPr>
          <w:lang w:val="es-ES_tradnl"/>
        </w:rPr>
        <w:t>Equipos Compatibles.</w:t>
      </w:r>
    </w:p>
    <w:p w:rsidR="004B0AE8" w:rsidRPr="00B12360" w:rsidRDefault="004B0AE8" w:rsidP="00644271">
      <w:pPr>
        <w:pStyle w:val="Prrafodelista"/>
        <w:numPr>
          <w:ilvl w:val="0"/>
          <w:numId w:val="13"/>
        </w:numPr>
        <w:rPr>
          <w:lang w:val="es-ES_tradnl"/>
        </w:rPr>
      </w:pPr>
      <w:r w:rsidRPr="00B12360">
        <w:rPr>
          <w:lang w:val="es-ES_tradnl"/>
        </w:rPr>
        <w:t>Buscar Equipo.</w:t>
      </w:r>
    </w:p>
    <w:p w:rsidR="004B0AE8" w:rsidRPr="00B12360" w:rsidRDefault="004B0AE8" w:rsidP="00644271">
      <w:pPr>
        <w:pStyle w:val="Prrafodelista"/>
        <w:numPr>
          <w:ilvl w:val="0"/>
          <w:numId w:val="13"/>
        </w:numPr>
        <w:rPr>
          <w:lang w:val="es-ES_tradnl"/>
        </w:rPr>
      </w:pPr>
      <w:r w:rsidRPr="00B12360">
        <w:rPr>
          <w:lang w:val="es-ES_tradnl"/>
        </w:rPr>
        <w:t>Buscar Equipo Con Criterios de Prioridad.</w:t>
      </w:r>
    </w:p>
    <w:p w:rsidR="004B0AE8" w:rsidRPr="00B12360" w:rsidRDefault="004B0AE8" w:rsidP="00644271">
      <w:pPr>
        <w:pStyle w:val="Prrafodelista"/>
        <w:numPr>
          <w:ilvl w:val="0"/>
          <w:numId w:val="13"/>
        </w:numPr>
        <w:rPr>
          <w:lang w:val="es-ES_tradnl"/>
        </w:rPr>
      </w:pPr>
      <w:r w:rsidRPr="00B12360">
        <w:rPr>
          <w:lang w:val="es-ES_tradnl"/>
        </w:rPr>
        <w:t>Asignar Equipo.</w:t>
      </w:r>
    </w:p>
    <w:p w:rsidR="004B0AE8" w:rsidRPr="00B12360" w:rsidRDefault="004B0AE8" w:rsidP="00644271">
      <w:pPr>
        <w:pStyle w:val="Prrafodelista"/>
        <w:numPr>
          <w:ilvl w:val="0"/>
          <w:numId w:val="13"/>
        </w:numPr>
        <w:rPr>
          <w:lang w:val="es-ES_tradnl"/>
        </w:rPr>
      </w:pPr>
      <w:r w:rsidRPr="00B12360">
        <w:rPr>
          <w:lang w:val="es-ES_tradnl"/>
        </w:rPr>
        <w:t>Desasignar Equipo.</w:t>
      </w:r>
    </w:p>
    <w:p w:rsidR="004B0AE8" w:rsidRPr="00B12360" w:rsidRDefault="004B0AE8" w:rsidP="00644271">
      <w:pPr>
        <w:pStyle w:val="Prrafodelista"/>
        <w:numPr>
          <w:ilvl w:val="0"/>
          <w:numId w:val="13"/>
        </w:numPr>
        <w:rPr>
          <w:lang w:val="es-ES_tradnl"/>
        </w:rPr>
      </w:pPr>
      <w:r w:rsidRPr="00B12360">
        <w:rPr>
          <w:lang w:val="es-ES_tradnl"/>
        </w:rPr>
        <w:t>Obtener Estado de Equipo.</w:t>
      </w:r>
    </w:p>
    <w:p w:rsidR="004B0AE8" w:rsidRPr="00B12360" w:rsidRDefault="004B0AE8" w:rsidP="00644271">
      <w:pPr>
        <w:pStyle w:val="Prrafodelista"/>
        <w:numPr>
          <w:ilvl w:val="0"/>
          <w:numId w:val="13"/>
        </w:numPr>
        <w:rPr>
          <w:lang w:val="es-ES_tradnl"/>
        </w:rPr>
      </w:pPr>
      <w:r w:rsidRPr="00B12360">
        <w:rPr>
          <w:lang w:val="es-ES_tradnl"/>
        </w:rPr>
        <w:t>Gestión Error en Frecuencia.</w:t>
      </w:r>
    </w:p>
    <w:p w:rsidR="005054C9" w:rsidRPr="00B12360" w:rsidRDefault="004B0AE8" w:rsidP="00644271">
      <w:pPr>
        <w:pStyle w:val="Prrafodelista"/>
        <w:numPr>
          <w:ilvl w:val="0"/>
          <w:numId w:val="13"/>
        </w:numPr>
        <w:rPr>
          <w:lang w:val="es-ES_tradnl"/>
        </w:rPr>
      </w:pPr>
      <w:r w:rsidRPr="00B12360">
        <w:rPr>
          <w:lang w:val="es-ES_tradnl"/>
        </w:rPr>
        <w:t>Gestión Error en Equipo.</w:t>
      </w:r>
    </w:p>
    <w:p w:rsidR="004B0AE8" w:rsidRDefault="004B0AE8" w:rsidP="0063160E">
      <w:pPr>
        <w:rPr>
          <w:lang w:val="es-ES_tradnl"/>
        </w:rPr>
      </w:pPr>
    </w:p>
    <w:p w:rsidR="006B3178" w:rsidRDefault="006B3178">
      <w:pPr>
        <w:spacing w:before="0" w:after="0"/>
        <w:jc w:val="left"/>
        <w:rPr>
          <w:rFonts w:ascii="Univers" w:hAnsi="Univers" w:cs="Arial"/>
          <w:b/>
          <w:bCs/>
          <w:color w:val="333333"/>
          <w:sz w:val="22"/>
          <w:szCs w:val="20"/>
          <w:u w:val="single"/>
          <w:lang w:val="es-ES_tradnl"/>
        </w:rPr>
      </w:pPr>
      <w:r>
        <w:br w:type="page"/>
      </w:r>
    </w:p>
    <w:p w:rsidR="00F11E8D" w:rsidRDefault="00F11E8D" w:rsidP="00B12360">
      <w:pPr>
        <w:pStyle w:val="Ttulo3"/>
      </w:pPr>
      <w:bookmarkStart w:id="85" w:name="_Frecuencias_Compatibles."/>
      <w:bookmarkStart w:id="86" w:name="_Toc441842989"/>
      <w:bookmarkEnd w:id="85"/>
      <w:r>
        <w:lastRenderedPageBreak/>
        <w:t>Frecuencias Compatibles.</w:t>
      </w:r>
      <w:bookmarkEnd w:id="86"/>
    </w:p>
    <w:p w:rsidR="00F11E8D" w:rsidRDefault="00F11E8D" w:rsidP="00F11E8D">
      <w:pPr>
        <w:rPr>
          <w:lang w:val="es-ES_tradnl"/>
        </w:rPr>
      </w:pPr>
      <w:r>
        <w:rPr>
          <w:lang w:val="es-ES_tradnl"/>
        </w:rPr>
        <w:t>Determina el conjunto de Frecuencias compatibles con una determinada banda de frecuencias</w:t>
      </w:r>
      <w:ins w:id="87" w:author="Arturo García Luque" w:date="2017-01-09T17:29:00Z">
        <w:r w:rsidR="008940FE">
          <w:rPr>
            <w:lang w:val="es-ES_tradnl"/>
          </w:rPr>
          <w:t xml:space="preserve"> y en un determinado emplazamiento</w:t>
        </w:r>
      </w:ins>
      <w:del w:id="88" w:author="Arturo García Luque" w:date="2017-01-09T17:29:00Z">
        <w:r w:rsidDel="008940FE">
          <w:rPr>
            <w:lang w:val="es-ES_tradnl"/>
          </w:rPr>
          <w:delText>.</w:delText>
        </w:r>
      </w:del>
    </w:p>
    <w:p w:rsidR="00F11E8D" w:rsidRDefault="00F11E8D" w:rsidP="00F11E8D">
      <w:pPr>
        <w:rPr>
          <w:lang w:val="es-ES_tradnl"/>
        </w:rPr>
      </w:pPr>
      <w:r w:rsidRPr="00B12360">
        <w:rPr>
          <w:u w:val="single"/>
          <w:lang w:val="es-ES_tradnl"/>
        </w:rPr>
        <w:t>Parámetros de Entrada</w:t>
      </w:r>
      <w:r>
        <w:rPr>
          <w:lang w:val="es-ES_tradnl"/>
        </w:rPr>
        <w:t>:</w:t>
      </w:r>
    </w:p>
    <w:p w:rsidR="00F11E8D" w:rsidRDefault="00F11E8D" w:rsidP="00644271">
      <w:pPr>
        <w:pStyle w:val="Prrafodelista"/>
        <w:numPr>
          <w:ilvl w:val="0"/>
          <w:numId w:val="14"/>
        </w:numPr>
        <w:rPr>
          <w:ins w:id="89" w:author="Arturo García Luque" w:date="2017-01-09T17:29:00Z"/>
          <w:lang w:val="es-ES_tradnl"/>
        </w:rPr>
      </w:pPr>
      <w:r>
        <w:rPr>
          <w:lang w:val="es-ES_tradnl"/>
        </w:rPr>
        <w:t>Banda</w:t>
      </w:r>
    </w:p>
    <w:p w:rsidR="008940FE" w:rsidRPr="006B3178" w:rsidRDefault="008940FE" w:rsidP="00644271">
      <w:pPr>
        <w:pStyle w:val="Prrafodelista"/>
        <w:numPr>
          <w:ilvl w:val="0"/>
          <w:numId w:val="14"/>
        </w:numPr>
        <w:rPr>
          <w:lang w:val="es-ES_tradnl"/>
        </w:rPr>
      </w:pPr>
      <w:ins w:id="90" w:author="Arturo García Luque" w:date="2017-01-09T17:29:00Z">
        <w:r>
          <w:rPr>
            <w:lang w:val="es-ES_tradnl"/>
          </w:rPr>
          <w:t>Emplazamiento</w:t>
        </w:r>
      </w:ins>
    </w:p>
    <w:p w:rsidR="00F11E8D" w:rsidRPr="006B3178" w:rsidRDefault="00F11E8D" w:rsidP="00F11E8D">
      <w:pPr>
        <w:pStyle w:val="Prrafodelista"/>
        <w:rPr>
          <w:lang w:val="es-ES_tradnl"/>
        </w:rPr>
      </w:pPr>
    </w:p>
    <w:p w:rsidR="00F11E8D" w:rsidRDefault="00F11E8D" w:rsidP="00F11E8D">
      <w:pPr>
        <w:rPr>
          <w:lang w:val="es-ES_tradnl"/>
        </w:rPr>
      </w:pPr>
      <w:r w:rsidRPr="00B12360">
        <w:rPr>
          <w:u w:val="single"/>
          <w:lang w:val="es-ES_tradnl"/>
        </w:rPr>
        <w:t>Diagrama</w:t>
      </w:r>
      <w:r>
        <w:rPr>
          <w:lang w:val="es-ES_tradnl"/>
        </w:rPr>
        <w:t>:</w:t>
      </w:r>
      <w:r w:rsidR="00313AD2">
        <w:rPr>
          <w:lang w:val="es-ES_tradnl"/>
        </w:rPr>
        <w:tab/>
      </w:r>
      <w:r w:rsidR="00313AD2">
        <w:rPr>
          <w:lang w:val="es-ES_tradnl"/>
        </w:rPr>
        <w:tab/>
      </w:r>
    </w:p>
    <w:p w:rsidR="00F11E8D" w:rsidRDefault="005871A0" w:rsidP="00F85178">
      <w:pPr>
        <w:pStyle w:val="Imagen"/>
      </w:pPr>
      <w:r>
        <w:drawing>
          <wp:inline distT="0" distB="0" distL="0" distR="0" wp14:anchorId="7BF7681D" wp14:editId="5D620B02">
            <wp:extent cx="5638800" cy="2866750"/>
            <wp:effectExtent l="0" t="0" r="0" b="0"/>
            <wp:docPr id="21" name="Imagen 2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50" cy="286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E8D" w:rsidRDefault="00F11E8D" w:rsidP="00F11E8D">
      <w:pPr>
        <w:pStyle w:val="Epgrafe"/>
        <w:rPr>
          <w:lang w:val="es-ES_tradnl"/>
        </w:rPr>
      </w:pPr>
      <w:bookmarkStart w:id="91" w:name="_Toc441843008"/>
      <w:r>
        <w:t xml:space="preserve">Ilustración </w:t>
      </w:r>
      <w:fldSimple w:instr=" SEQ Ilustración \* ARABIC ">
        <w:r w:rsidR="007A735A">
          <w:rPr>
            <w:noProof/>
          </w:rPr>
          <w:t>9</w:t>
        </w:r>
      </w:fldSimple>
      <w:r>
        <w:t>. Frecuencias Compatibles.</w:t>
      </w:r>
      <w:bookmarkEnd w:id="91"/>
    </w:p>
    <w:p w:rsidR="00F11E8D" w:rsidRDefault="00F11E8D" w:rsidP="00F11E8D">
      <w:pPr>
        <w:rPr>
          <w:lang w:val="es-ES_tradnl"/>
        </w:rPr>
      </w:pPr>
      <w:r w:rsidRPr="00B12360">
        <w:rPr>
          <w:u w:val="single"/>
          <w:lang w:val="es-ES_tradnl"/>
        </w:rPr>
        <w:t>Parámetros de Salida</w:t>
      </w:r>
      <w:r>
        <w:rPr>
          <w:lang w:val="es-ES_tradnl"/>
        </w:rPr>
        <w:t>:</w:t>
      </w:r>
    </w:p>
    <w:p w:rsidR="00F11E8D" w:rsidRPr="00F11E8D" w:rsidRDefault="00F11E8D" w:rsidP="00644271">
      <w:pPr>
        <w:pStyle w:val="Prrafodelista"/>
        <w:numPr>
          <w:ilvl w:val="0"/>
          <w:numId w:val="14"/>
        </w:numPr>
        <w:rPr>
          <w:lang w:val="es-ES_tradnl"/>
        </w:rPr>
      </w:pPr>
      <w:r w:rsidRPr="00F11E8D">
        <w:rPr>
          <w:lang w:val="es-ES_tradnl"/>
        </w:rPr>
        <w:t>Lista de Frecuencias compatibles.</w:t>
      </w:r>
    </w:p>
    <w:p w:rsidR="00F11E8D" w:rsidRPr="00F11E8D" w:rsidRDefault="00F11E8D" w:rsidP="00F11E8D">
      <w:pPr>
        <w:rPr>
          <w:lang w:val="es-ES_tradnl"/>
        </w:rPr>
      </w:pPr>
    </w:p>
    <w:p w:rsidR="00F11E8D" w:rsidRDefault="00F11E8D">
      <w:pPr>
        <w:spacing w:before="0" w:after="0"/>
        <w:jc w:val="left"/>
        <w:rPr>
          <w:rFonts w:ascii="Univers" w:hAnsi="Univers" w:cs="Arial"/>
          <w:b/>
          <w:bCs/>
          <w:color w:val="333333"/>
          <w:sz w:val="22"/>
          <w:szCs w:val="20"/>
          <w:u w:val="single"/>
          <w:lang w:val="es-ES_tradnl"/>
        </w:rPr>
      </w:pPr>
      <w:r>
        <w:br w:type="page"/>
      </w:r>
    </w:p>
    <w:p w:rsidR="00B12360" w:rsidRDefault="00B12360" w:rsidP="00B12360">
      <w:pPr>
        <w:pStyle w:val="Ttulo3"/>
      </w:pPr>
      <w:bookmarkStart w:id="92" w:name="_Equipos_Compatibles."/>
      <w:bookmarkStart w:id="93" w:name="_Toc441842990"/>
      <w:bookmarkEnd w:id="92"/>
      <w:r>
        <w:lastRenderedPageBreak/>
        <w:t>Equipos Compatibles.</w:t>
      </w:r>
      <w:bookmarkEnd w:id="93"/>
    </w:p>
    <w:p w:rsidR="00B12360" w:rsidRDefault="00B12360" w:rsidP="0063160E">
      <w:pPr>
        <w:rPr>
          <w:lang w:val="es-ES_tradnl"/>
        </w:rPr>
      </w:pPr>
      <w:r>
        <w:rPr>
          <w:lang w:val="es-ES_tradnl"/>
        </w:rPr>
        <w:t>Determinan el conjunto de equipos compatibles con una determinada frecuencia.</w:t>
      </w:r>
    </w:p>
    <w:p w:rsidR="00B12360" w:rsidRDefault="00B12360" w:rsidP="0063160E">
      <w:pPr>
        <w:rPr>
          <w:lang w:val="es-ES_tradnl"/>
        </w:rPr>
      </w:pPr>
      <w:r w:rsidRPr="00B12360">
        <w:rPr>
          <w:u w:val="single"/>
          <w:lang w:val="es-ES_tradnl"/>
        </w:rPr>
        <w:t>Parámetros de Entrada</w:t>
      </w:r>
      <w:r>
        <w:rPr>
          <w:lang w:val="es-ES_tradnl"/>
        </w:rPr>
        <w:t>:</w:t>
      </w:r>
    </w:p>
    <w:p w:rsidR="006B3178" w:rsidRDefault="006B3178" w:rsidP="00644271">
      <w:pPr>
        <w:pStyle w:val="Prrafodelista"/>
        <w:numPr>
          <w:ilvl w:val="0"/>
          <w:numId w:val="14"/>
        </w:numPr>
        <w:rPr>
          <w:ins w:id="94" w:author="Arturo García Luque" w:date="2017-01-09T17:30:00Z"/>
          <w:lang w:val="es-ES_tradnl"/>
        </w:rPr>
      </w:pPr>
      <w:r w:rsidRPr="006B3178">
        <w:rPr>
          <w:lang w:val="es-ES_tradnl"/>
        </w:rPr>
        <w:t>Frecuencia</w:t>
      </w:r>
      <w:ins w:id="95" w:author="Arturo García Luque" w:date="2017-01-09T17:30:00Z">
        <w:r w:rsidR="008940FE">
          <w:rPr>
            <w:lang w:val="es-ES_tradnl"/>
          </w:rPr>
          <w:t>.</w:t>
        </w:r>
      </w:ins>
    </w:p>
    <w:p w:rsidR="008940FE" w:rsidRPr="006B3178" w:rsidRDefault="008940FE" w:rsidP="00644271">
      <w:pPr>
        <w:pStyle w:val="Prrafodelista"/>
        <w:numPr>
          <w:ilvl w:val="0"/>
          <w:numId w:val="14"/>
        </w:numPr>
        <w:rPr>
          <w:lang w:val="es-ES_tradnl"/>
        </w:rPr>
      </w:pPr>
      <w:ins w:id="96" w:author="Arturo García Luque" w:date="2017-01-09T17:30:00Z">
        <w:r>
          <w:rPr>
            <w:lang w:val="es-ES_tradnl"/>
          </w:rPr>
          <w:t>Emplazamiento.</w:t>
        </w:r>
      </w:ins>
    </w:p>
    <w:p w:rsidR="006B3178" w:rsidRPr="006B3178" w:rsidRDefault="006B3178" w:rsidP="00644271">
      <w:pPr>
        <w:pStyle w:val="Prrafodelista"/>
        <w:numPr>
          <w:ilvl w:val="0"/>
          <w:numId w:val="14"/>
        </w:numPr>
        <w:rPr>
          <w:lang w:val="es-ES_tradnl"/>
        </w:rPr>
      </w:pPr>
      <w:r w:rsidRPr="006B3178">
        <w:rPr>
          <w:lang w:val="es-ES_tradnl"/>
        </w:rPr>
        <w:t>Receptor o Transmisor.</w:t>
      </w:r>
    </w:p>
    <w:p w:rsidR="00B12360" w:rsidRDefault="00B12360" w:rsidP="0063160E">
      <w:pPr>
        <w:rPr>
          <w:lang w:val="es-ES_tradnl"/>
        </w:rPr>
      </w:pPr>
      <w:r w:rsidRPr="00B12360">
        <w:rPr>
          <w:u w:val="single"/>
          <w:lang w:val="es-ES_tradnl"/>
        </w:rPr>
        <w:t>Diagrama</w:t>
      </w:r>
      <w:r>
        <w:rPr>
          <w:lang w:val="es-ES_tradnl"/>
        </w:rPr>
        <w:t>:</w:t>
      </w:r>
    </w:p>
    <w:p w:rsidR="006B3178" w:rsidRDefault="003849F6" w:rsidP="00F85178">
      <w:pPr>
        <w:pStyle w:val="Imagen"/>
      </w:pPr>
      <w:r>
        <w:drawing>
          <wp:inline distT="0" distB="0" distL="0" distR="0" wp14:anchorId="24A3BEC1" wp14:editId="38D9B639">
            <wp:extent cx="5804202" cy="2990850"/>
            <wp:effectExtent l="0" t="0" r="6350" b="0"/>
            <wp:docPr id="14" name="Imagen 14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892" cy="2992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78" w:rsidRDefault="006B3178" w:rsidP="006B3178">
      <w:pPr>
        <w:pStyle w:val="Epgrafe"/>
        <w:rPr>
          <w:lang w:val="es-ES_tradnl"/>
        </w:rPr>
      </w:pPr>
      <w:bookmarkStart w:id="97" w:name="_Toc441843009"/>
      <w:r>
        <w:t xml:space="preserve">Ilustración </w:t>
      </w:r>
      <w:fldSimple w:instr=" SEQ Ilustración \* ARABIC ">
        <w:r w:rsidR="007A735A">
          <w:rPr>
            <w:noProof/>
          </w:rPr>
          <w:t>10</w:t>
        </w:r>
      </w:fldSimple>
      <w:r>
        <w:t>. Equipos Compatibles.</w:t>
      </w:r>
      <w:bookmarkEnd w:id="97"/>
    </w:p>
    <w:p w:rsidR="00B12360" w:rsidRDefault="00B12360" w:rsidP="0063160E">
      <w:pPr>
        <w:rPr>
          <w:lang w:val="es-ES_tradnl"/>
        </w:rPr>
      </w:pPr>
      <w:r w:rsidRPr="00B12360">
        <w:rPr>
          <w:u w:val="single"/>
          <w:lang w:val="es-ES_tradnl"/>
        </w:rPr>
        <w:t>Parámetros de Salida</w:t>
      </w:r>
      <w:r>
        <w:rPr>
          <w:lang w:val="es-ES_tradnl"/>
        </w:rPr>
        <w:t>:</w:t>
      </w:r>
    </w:p>
    <w:p w:rsidR="006B3178" w:rsidRPr="006B3178" w:rsidRDefault="006B3178" w:rsidP="00644271">
      <w:pPr>
        <w:pStyle w:val="Prrafodelista"/>
        <w:numPr>
          <w:ilvl w:val="0"/>
          <w:numId w:val="15"/>
        </w:numPr>
        <w:rPr>
          <w:lang w:val="es-ES_tradnl"/>
        </w:rPr>
      </w:pPr>
      <w:r w:rsidRPr="006B3178">
        <w:rPr>
          <w:lang w:val="es-ES_tradnl"/>
        </w:rPr>
        <w:t>Lista de Equipos compatibles.</w:t>
      </w:r>
    </w:p>
    <w:p w:rsidR="00B12360" w:rsidRDefault="00B12360" w:rsidP="0063160E">
      <w:pPr>
        <w:rPr>
          <w:lang w:val="es-ES_tradnl"/>
        </w:rPr>
      </w:pPr>
    </w:p>
    <w:p w:rsidR="006B3178" w:rsidRDefault="006B3178">
      <w:pPr>
        <w:spacing w:before="0" w:after="0"/>
        <w:jc w:val="left"/>
        <w:rPr>
          <w:rFonts w:ascii="Univers" w:hAnsi="Univers" w:cs="Arial"/>
          <w:b/>
          <w:bCs/>
          <w:color w:val="333333"/>
          <w:sz w:val="22"/>
          <w:szCs w:val="20"/>
          <w:u w:val="single"/>
          <w:lang w:val="es-ES_tradnl"/>
        </w:rPr>
      </w:pPr>
      <w:r>
        <w:br w:type="page"/>
      </w:r>
    </w:p>
    <w:p w:rsidR="00B12360" w:rsidRDefault="00B12360" w:rsidP="00B12360">
      <w:pPr>
        <w:pStyle w:val="Ttulo3"/>
      </w:pPr>
      <w:bookmarkStart w:id="98" w:name="_Buscar_Equipo."/>
      <w:bookmarkStart w:id="99" w:name="_Toc441842991"/>
      <w:bookmarkEnd w:id="98"/>
      <w:r>
        <w:lastRenderedPageBreak/>
        <w:t>Buscar Equipo.</w:t>
      </w:r>
      <w:bookmarkEnd w:id="99"/>
    </w:p>
    <w:p w:rsidR="0063160E" w:rsidRDefault="00B12360" w:rsidP="0063160E">
      <w:pPr>
        <w:rPr>
          <w:lang w:val="es-ES_tradnl"/>
        </w:rPr>
      </w:pPr>
      <w:r>
        <w:rPr>
          <w:lang w:val="es-ES_tradnl"/>
        </w:rPr>
        <w:t>Busca un equipo disponible para una frecuencia, dentro de la lista de equipos compatibles.</w:t>
      </w:r>
    </w:p>
    <w:p w:rsidR="00B12360" w:rsidRDefault="00B12360" w:rsidP="00B12360">
      <w:pPr>
        <w:rPr>
          <w:lang w:val="es-ES_tradnl"/>
        </w:rPr>
      </w:pPr>
      <w:r w:rsidRPr="00B12360">
        <w:rPr>
          <w:u w:val="single"/>
          <w:lang w:val="es-ES_tradnl"/>
        </w:rPr>
        <w:t>Parámetros de Entrada</w:t>
      </w:r>
      <w:r>
        <w:rPr>
          <w:lang w:val="es-ES_tradnl"/>
        </w:rPr>
        <w:t>:</w:t>
      </w:r>
    </w:p>
    <w:p w:rsidR="006B3178" w:rsidRDefault="006B3178" w:rsidP="00644271">
      <w:pPr>
        <w:pStyle w:val="Prrafodelista"/>
        <w:numPr>
          <w:ilvl w:val="0"/>
          <w:numId w:val="15"/>
        </w:numPr>
        <w:rPr>
          <w:ins w:id="100" w:author="Arturo García Luque" w:date="2017-01-09T17:30:00Z"/>
          <w:lang w:val="es-ES_tradnl"/>
        </w:rPr>
      </w:pPr>
      <w:r w:rsidRPr="006B3178">
        <w:rPr>
          <w:lang w:val="es-ES_tradnl"/>
        </w:rPr>
        <w:t>Banda.</w:t>
      </w:r>
    </w:p>
    <w:p w:rsidR="008940FE" w:rsidRPr="006B3178" w:rsidRDefault="008940FE" w:rsidP="00644271">
      <w:pPr>
        <w:pStyle w:val="Prrafodelista"/>
        <w:numPr>
          <w:ilvl w:val="0"/>
          <w:numId w:val="15"/>
        </w:numPr>
        <w:rPr>
          <w:lang w:val="es-ES_tradnl"/>
        </w:rPr>
      </w:pPr>
      <w:ins w:id="101" w:author="Arturo García Luque" w:date="2017-01-09T17:30:00Z">
        <w:r>
          <w:rPr>
            <w:lang w:val="es-ES_tradnl"/>
          </w:rPr>
          <w:t>Emplazamiento.</w:t>
        </w:r>
      </w:ins>
    </w:p>
    <w:p w:rsidR="006B3178" w:rsidRPr="006B3178" w:rsidRDefault="006B3178" w:rsidP="00644271">
      <w:pPr>
        <w:pStyle w:val="Prrafodelista"/>
        <w:numPr>
          <w:ilvl w:val="0"/>
          <w:numId w:val="15"/>
        </w:numPr>
        <w:rPr>
          <w:lang w:val="es-ES_tradnl"/>
        </w:rPr>
      </w:pPr>
      <w:r w:rsidRPr="006B3178">
        <w:rPr>
          <w:lang w:val="es-ES_tradnl"/>
        </w:rPr>
        <w:t>Frecuencia</w:t>
      </w:r>
      <w:ins w:id="102" w:author="Arturo García Luque" w:date="2017-01-09T17:30:00Z">
        <w:r w:rsidR="008940FE">
          <w:rPr>
            <w:lang w:val="es-ES_tradnl"/>
          </w:rPr>
          <w:t>.</w:t>
        </w:r>
      </w:ins>
    </w:p>
    <w:p w:rsidR="006B3178" w:rsidRPr="006B3178" w:rsidRDefault="006B3178" w:rsidP="00644271">
      <w:pPr>
        <w:pStyle w:val="Prrafodelista"/>
        <w:numPr>
          <w:ilvl w:val="0"/>
          <w:numId w:val="15"/>
        </w:numPr>
        <w:rPr>
          <w:lang w:val="es-ES_tradnl"/>
        </w:rPr>
      </w:pPr>
      <w:r w:rsidRPr="006B3178">
        <w:rPr>
          <w:lang w:val="es-ES_tradnl"/>
        </w:rPr>
        <w:t>Transmisor o Receptor.</w:t>
      </w:r>
    </w:p>
    <w:p w:rsidR="00B12360" w:rsidRDefault="00B12360" w:rsidP="00B12360">
      <w:pPr>
        <w:rPr>
          <w:lang w:val="es-ES_tradnl"/>
        </w:rPr>
      </w:pPr>
      <w:r w:rsidRPr="00B12360">
        <w:rPr>
          <w:u w:val="single"/>
          <w:lang w:val="es-ES_tradnl"/>
        </w:rPr>
        <w:t>Diagrama</w:t>
      </w:r>
      <w:r>
        <w:rPr>
          <w:lang w:val="es-ES_tradnl"/>
        </w:rPr>
        <w:t>:</w:t>
      </w:r>
    </w:p>
    <w:p w:rsidR="006B3178" w:rsidRDefault="003849F6" w:rsidP="00F85178">
      <w:pPr>
        <w:pStyle w:val="Imagen"/>
      </w:pPr>
      <w:r>
        <w:drawing>
          <wp:inline distT="0" distB="0" distL="0" distR="0" wp14:anchorId="37570BA5" wp14:editId="216681D9">
            <wp:extent cx="5916767" cy="3571875"/>
            <wp:effectExtent l="0" t="0" r="8255" b="0"/>
            <wp:docPr id="1" name="Imagen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093" cy="3574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78" w:rsidRDefault="006B3178" w:rsidP="006B3178">
      <w:pPr>
        <w:pStyle w:val="Epgrafe"/>
        <w:rPr>
          <w:u w:val="single"/>
          <w:lang w:val="es-ES_tradnl"/>
        </w:rPr>
      </w:pPr>
      <w:bookmarkStart w:id="103" w:name="_Toc441843010"/>
      <w:r>
        <w:t xml:space="preserve">Ilustración </w:t>
      </w:r>
      <w:fldSimple w:instr=" SEQ Ilustración \* ARABIC ">
        <w:r w:rsidR="007A735A">
          <w:rPr>
            <w:noProof/>
          </w:rPr>
          <w:t>11</w:t>
        </w:r>
      </w:fldSimple>
      <w:r>
        <w:t>. Buscar Equipo.</w:t>
      </w:r>
      <w:bookmarkEnd w:id="103"/>
    </w:p>
    <w:p w:rsidR="00B12360" w:rsidRDefault="00B12360" w:rsidP="00B12360">
      <w:pPr>
        <w:rPr>
          <w:lang w:val="es-ES_tradnl"/>
        </w:rPr>
      </w:pPr>
      <w:r w:rsidRPr="00B12360">
        <w:rPr>
          <w:u w:val="single"/>
          <w:lang w:val="es-ES_tradnl"/>
        </w:rPr>
        <w:t>Parámetros de Salida</w:t>
      </w:r>
      <w:r>
        <w:rPr>
          <w:lang w:val="es-ES_tradnl"/>
        </w:rPr>
        <w:t>:</w:t>
      </w:r>
    </w:p>
    <w:p w:rsidR="00B12360" w:rsidRPr="006B3178" w:rsidRDefault="006B3178" w:rsidP="00644271">
      <w:pPr>
        <w:pStyle w:val="Prrafodelista"/>
        <w:numPr>
          <w:ilvl w:val="0"/>
          <w:numId w:val="16"/>
        </w:numPr>
        <w:rPr>
          <w:lang w:val="es-ES_tradnl"/>
        </w:rPr>
      </w:pPr>
      <w:r w:rsidRPr="006B3178">
        <w:rPr>
          <w:lang w:val="es-ES_tradnl"/>
        </w:rPr>
        <w:t>Equipo (Encontrado).</w:t>
      </w:r>
    </w:p>
    <w:p w:rsidR="006B3178" w:rsidRDefault="006B3178" w:rsidP="00644271">
      <w:pPr>
        <w:pStyle w:val="Prrafodelista"/>
        <w:numPr>
          <w:ilvl w:val="0"/>
          <w:numId w:val="16"/>
        </w:numPr>
        <w:rPr>
          <w:lang w:val="es-ES_tradnl"/>
        </w:rPr>
      </w:pPr>
      <w:r w:rsidRPr="006B3178">
        <w:rPr>
          <w:lang w:val="es-ES_tradnl"/>
        </w:rPr>
        <w:t xml:space="preserve">Equipo </w:t>
      </w:r>
      <w:r w:rsidR="009C1F62">
        <w:rPr>
          <w:lang w:val="es-ES_tradnl"/>
        </w:rPr>
        <w:t>(</w:t>
      </w:r>
      <w:r w:rsidRPr="006B3178">
        <w:rPr>
          <w:lang w:val="es-ES_tradnl"/>
        </w:rPr>
        <w:t>No Encontrado</w:t>
      </w:r>
      <w:r w:rsidR="009C1F62">
        <w:rPr>
          <w:lang w:val="es-ES_tradnl"/>
        </w:rPr>
        <w:t>)</w:t>
      </w:r>
      <w:r w:rsidRPr="006B3178">
        <w:rPr>
          <w:lang w:val="es-ES_tradnl"/>
        </w:rPr>
        <w:t>.</w:t>
      </w:r>
    </w:p>
    <w:p w:rsidR="00FA5868" w:rsidRDefault="00FA5868" w:rsidP="00FA5868">
      <w:pPr>
        <w:rPr>
          <w:lang w:val="es-ES_tradnl"/>
        </w:rPr>
      </w:pPr>
      <w:r w:rsidRPr="007A735A">
        <w:rPr>
          <w:u w:val="single"/>
          <w:lang w:val="es-ES_tradnl"/>
        </w:rPr>
        <w:t>Diagramas Relacionados</w:t>
      </w:r>
      <w:r>
        <w:rPr>
          <w:lang w:val="es-ES_tradnl"/>
        </w:rPr>
        <w:t xml:space="preserve">: </w:t>
      </w:r>
    </w:p>
    <w:p w:rsidR="00FA5868" w:rsidRDefault="009C3028" w:rsidP="00FA5868">
      <w:pPr>
        <w:pStyle w:val="Prrafodelista"/>
        <w:numPr>
          <w:ilvl w:val="0"/>
          <w:numId w:val="16"/>
        </w:numPr>
        <w:rPr>
          <w:lang w:val="es-ES_tradnl"/>
        </w:rPr>
      </w:pPr>
      <w:hyperlink w:anchor="_Buscar_Equipo_por" w:history="1">
        <w:r w:rsidR="00FA5868" w:rsidRPr="00FA5868">
          <w:rPr>
            <w:rStyle w:val="Hipervnculo"/>
            <w:lang w:val="es-ES_tradnl"/>
          </w:rPr>
          <w:t>[5.4.4] Buscar por Prioridad</w:t>
        </w:r>
      </w:hyperlink>
      <w:r w:rsidR="00FA5868">
        <w:rPr>
          <w:lang w:val="es-ES_tradnl"/>
        </w:rPr>
        <w:t>.</w:t>
      </w:r>
    </w:p>
    <w:p w:rsidR="00FA5868" w:rsidRPr="00FA5868" w:rsidRDefault="009C3028" w:rsidP="00FA5868">
      <w:pPr>
        <w:pStyle w:val="Prrafodelista"/>
        <w:numPr>
          <w:ilvl w:val="0"/>
          <w:numId w:val="16"/>
        </w:numPr>
        <w:rPr>
          <w:lang w:val="es-ES_tradnl"/>
        </w:rPr>
      </w:pPr>
      <w:hyperlink w:anchor="_Equipos_Compatibles." w:history="1">
        <w:r w:rsidR="00FA5868" w:rsidRPr="00FA5868">
          <w:rPr>
            <w:rStyle w:val="Hipervnculo"/>
            <w:lang w:val="es-ES_tradnl"/>
          </w:rPr>
          <w:t>[5.4.2] Equipos Compatibles</w:t>
        </w:r>
      </w:hyperlink>
    </w:p>
    <w:p w:rsidR="00526D5D" w:rsidRDefault="00526D5D">
      <w:pPr>
        <w:spacing w:before="0" w:after="0"/>
        <w:jc w:val="left"/>
      </w:pPr>
    </w:p>
    <w:p w:rsidR="006B3178" w:rsidRDefault="006B3178">
      <w:pPr>
        <w:spacing w:before="0" w:after="0"/>
        <w:jc w:val="left"/>
        <w:rPr>
          <w:rFonts w:ascii="Univers" w:hAnsi="Univers" w:cs="Arial"/>
          <w:b/>
          <w:bCs/>
          <w:color w:val="333333"/>
          <w:sz w:val="22"/>
          <w:szCs w:val="20"/>
          <w:u w:val="single"/>
          <w:lang w:val="es-ES_tradnl"/>
        </w:rPr>
      </w:pPr>
      <w:r>
        <w:br w:type="page"/>
      </w:r>
    </w:p>
    <w:p w:rsidR="00B12360" w:rsidRDefault="00B12360" w:rsidP="00B12360">
      <w:pPr>
        <w:pStyle w:val="Ttulo3"/>
      </w:pPr>
      <w:bookmarkStart w:id="104" w:name="_Buscar_Equipo_por"/>
      <w:bookmarkStart w:id="105" w:name="_Toc441842992"/>
      <w:bookmarkEnd w:id="104"/>
      <w:r>
        <w:lastRenderedPageBreak/>
        <w:t>Buscar Equipo por Prioridad.</w:t>
      </w:r>
      <w:bookmarkEnd w:id="105"/>
    </w:p>
    <w:p w:rsidR="00B12360" w:rsidRDefault="006B3178" w:rsidP="00B12360">
      <w:pPr>
        <w:rPr>
          <w:lang w:val="es-ES_tradnl"/>
        </w:rPr>
      </w:pPr>
      <w:r>
        <w:rPr>
          <w:lang w:val="es-ES_tradnl"/>
        </w:rPr>
        <w:t xml:space="preserve">Localiza y, en su caso, desasigna un equipo entre los equipos asignados a frecuencias con menor prioridad que la que lo busca. </w:t>
      </w:r>
    </w:p>
    <w:p w:rsidR="00FE4AE3" w:rsidRDefault="00FE4AE3" w:rsidP="00FE4AE3">
      <w:pPr>
        <w:rPr>
          <w:lang w:val="es-ES_tradnl"/>
        </w:rPr>
      </w:pPr>
      <w:r w:rsidRPr="00FE4AE3">
        <w:t>La entrada en este Procedimiento solo se da cuando se están buscando entre los equipos</w:t>
      </w:r>
      <w:r>
        <w:rPr>
          <w:lang w:val="es-ES_tradnl"/>
        </w:rPr>
        <w:t xml:space="preserve"> asignados a las frecuencias que están trabajando.</w:t>
      </w:r>
      <w:r w:rsidR="00B56006">
        <w:rPr>
          <w:lang w:val="es-ES_tradnl"/>
        </w:rPr>
        <w:t xml:space="preserve"> Con lo que solo se tienen en cuenta equipos que ya están asignados.</w:t>
      </w:r>
    </w:p>
    <w:p w:rsidR="00B5797A" w:rsidRDefault="00B5797A" w:rsidP="00B5797A">
      <w:pPr>
        <w:rPr>
          <w:lang w:val="es-ES_tradnl"/>
        </w:rPr>
      </w:pPr>
      <w:r w:rsidRPr="00B12360">
        <w:rPr>
          <w:u w:val="single"/>
          <w:lang w:val="es-ES_tradnl"/>
        </w:rPr>
        <w:t>Parámetros de Entrada</w:t>
      </w:r>
      <w:r>
        <w:rPr>
          <w:lang w:val="es-ES_tradnl"/>
        </w:rPr>
        <w:t>:</w:t>
      </w:r>
    </w:p>
    <w:p w:rsidR="008940FE" w:rsidRDefault="008940FE" w:rsidP="00644271">
      <w:pPr>
        <w:pStyle w:val="Prrafodelista"/>
        <w:numPr>
          <w:ilvl w:val="0"/>
          <w:numId w:val="17"/>
        </w:numPr>
        <w:rPr>
          <w:ins w:id="106" w:author="Arturo García Luque" w:date="2017-01-09T17:30:00Z"/>
          <w:lang w:val="es-ES_tradnl"/>
        </w:rPr>
      </w:pPr>
      <w:ins w:id="107" w:author="Arturo García Luque" w:date="2017-01-09T17:30:00Z">
        <w:r>
          <w:rPr>
            <w:lang w:val="es-ES_tradnl"/>
          </w:rPr>
          <w:t>Emplazamiento.</w:t>
        </w:r>
      </w:ins>
    </w:p>
    <w:p w:rsidR="006B3178" w:rsidRDefault="006B3178" w:rsidP="00644271">
      <w:pPr>
        <w:pStyle w:val="Prrafodelista"/>
        <w:numPr>
          <w:ilvl w:val="0"/>
          <w:numId w:val="17"/>
        </w:numPr>
        <w:rPr>
          <w:lang w:val="es-ES_tradnl"/>
        </w:rPr>
      </w:pPr>
      <w:r w:rsidRPr="006B3178">
        <w:rPr>
          <w:lang w:val="es-ES_tradnl"/>
        </w:rPr>
        <w:t>Frecuencia.</w:t>
      </w:r>
    </w:p>
    <w:p w:rsidR="006B3178" w:rsidRPr="006B3178" w:rsidRDefault="006B3178" w:rsidP="006B3178">
      <w:pPr>
        <w:pStyle w:val="Prrafodelista"/>
        <w:rPr>
          <w:lang w:val="es-ES_tradnl"/>
        </w:rPr>
      </w:pPr>
    </w:p>
    <w:p w:rsidR="00B5797A" w:rsidRDefault="00B5797A" w:rsidP="00B5797A">
      <w:pPr>
        <w:rPr>
          <w:lang w:val="es-ES_tradnl"/>
        </w:rPr>
      </w:pPr>
      <w:r w:rsidRPr="00B12360">
        <w:rPr>
          <w:u w:val="single"/>
          <w:lang w:val="es-ES_tradnl"/>
        </w:rPr>
        <w:t>Diagrama</w:t>
      </w:r>
      <w:r>
        <w:rPr>
          <w:lang w:val="es-ES_tradnl"/>
        </w:rPr>
        <w:t>:</w:t>
      </w:r>
    </w:p>
    <w:p w:rsidR="00526D5D" w:rsidRDefault="00E111F6" w:rsidP="00526D5D">
      <w:pPr>
        <w:pStyle w:val="Imagen"/>
      </w:pPr>
      <w:r>
        <w:drawing>
          <wp:inline distT="0" distB="0" distL="0" distR="0" wp14:anchorId="562F009B" wp14:editId="64373005">
            <wp:extent cx="5832238" cy="3099216"/>
            <wp:effectExtent l="0" t="0" r="0" b="6350"/>
            <wp:docPr id="19" name="Imagen 19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368" cy="3101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178" w:rsidRDefault="00526D5D" w:rsidP="00526D5D">
      <w:pPr>
        <w:pStyle w:val="Epgrafe"/>
        <w:rPr>
          <w:lang w:val="es-ES_tradnl"/>
        </w:rPr>
      </w:pPr>
      <w:bookmarkStart w:id="108" w:name="_Toc441843011"/>
      <w:r>
        <w:t xml:space="preserve">Ilustración </w:t>
      </w:r>
      <w:fldSimple w:instr=" SEQ Ilustración \* ARABIC ">
        <w:r w:rsidR="007A735A">
          <w:rPr>
            <w:noProof/>
          </w:rPr>
          <w:t>12</w:t>
        </w:r>
      </w:fldSimple>
      <w:r>
        <w:t>. Búsqueda de Equipo por Prioridad.</w:t>
      </w:r>
      <w:bookmarkEnd w:id="108"/>
    </w:p>
    <w:p w:rsidR="00B5797A" w:rsidRDefault="00B5797A" w:rsidP="00B5797A">
      <w:pPr>
        <w:rPr>
          <w:lang w:val="es-ES_tradnl"/>
        </w:rPr>
      </w:pPr>
      <w:r w:rsidRPr="00B12360">
        <w:rPr>
          <w:u w:val="single"/>
          <w:lang w:val="es-ES_tradnl"/>
        </w:rPr>
        <w:t>Parámetros de Salida</w:t>
      </w:r>
      <w:r>
        <w:rPr>
          <w:lang w:val="es-ES_tradnl"/>
        </w:rPr>
        <w:t>:</w:t>
      </w:r>
    </w:p>
    <w:p w:rsidR="006B3178" w:rsidRPr="006B3178" w:rsidRDefault="006B3178" w:rsidP="00644271">
      <w:pPr>
        <w:pStyle w:val="Prrafodelista"/>
        <w:numPr>
          <w:ilvl w:val="0"/>
          <w:numId w:val="16"/>
        </w:numPr>
        <w:rPr>
          <w:lang w:val="es-ES_tradnl"/>
        </w:rPr>
      </w:pPr>
      <w:r w:rsidRPr="006B3178">
        <w:rPr>
          <w:lang w:val="es-ES_tradnl"/>
        </w:rPr>
        <w:t>Equipo (Encontrado).</w:t>
      </w:r>
    </w:p>
    <w:p w:rsidR="00526D5D" w:rsidRDefault="006B3178" w:rsidP="00526D5D">
      <w:pPr>
        <w:pStyle w:val="Prrafodelista"/>
        <w:numPr>
          <w:ilvl w:val="0"/>
          <w:numId w:val="16"/>
        </w:numPr>
        <w:rPr>
          <w:lang w:val="es-ES_tradnl"/>
        </w:rPr>
      </w:pPr>
      <w:r w:rsidRPr="006B3178">
        <w:rPr>
          <w:lang w:val="es-ES_tradnl"/>
        </w:rPr>
        <w:t>Equipo No Encontrado.</w:t>
      </w:r>
    </w:p>
    <w:p w:rsidR="007A2C1F" w:rsidRDefault="007A2C1F" w:rsidP="007A2C1F">
      <w:pPr>
        <w:rPr>
          <w:lang w:val="es-ES_tradnl"/>
        </w:rPr>
      </w:pPr>
      <w:r w:rsidRPr="00156D6A">
        <w:rPr>
          <w:u w:val="single"/>
          <w:lang w:val="es-ES_tradnl"/>
        </w:rPr>
        <w:t>Diagramas Relacionados</w:t>
      </w:r>
      <w:r>
        <w:rPr>
          <w:lang w:val="es-ES_tradnl"/>
        </w:rPr>
        <w:t xml:space="preserve">: </w:t>
      </w:r>
    </w:p>
    <w:p w:rsidR="007A2C1F" w:rsidRDefault="009C3028" w:rsidP="007A2C1F">
      <w:pPr>
        <w:pStyle w:val="Prrafodelista"/>
        <w:numPr>
          <w:ilvl w:val="0"/>
          <w:numId w:val="16"/>
        </w:numPr>
        <w:rPr>
          <w:lang w:val="es-ES_tradnl"/>
        </w:rPr>
      </w:pPr>
      <w:hyperlink w:anchor="_Frecuencias_Compatibles." w:history="1">
        <w:r w:rsidR="007A2C1F" w:rsidRPr="007A2C1F">
          <w:rPr>
            <w:rStyle w:val="Hipervnculo"/>
            <w:lang w:val="es-ES_tradnl"/>
          </w:rPr>
          <w:t>[5.4.1] Frecuencias Compatibles</w:t>
        </w:r>
      </w:hyperlink>
      <w:r w:rsidR="007A2C1F">
        <w:rPr>
          <w:lang w:val="es-ES_tradnl"/>
        </w:rPr>
        <w:t>.</w:t>
      </w:r>
    </w:p>
    <w:p w:rsidR="007A2C1F" w:rsidRPr="00FA5868" w:rsidRDefault="009C3028" w:rsidP="007A2C1F">
      <w:pPr>
        <w:pStyle w:val="Prrafodelista"/>
        <w:numPr>
          <w:ilvl w:val="0"/>
          <w:numId w:val="16"/>
        </w:numPr>
        <w:rPr>
          <w:lang w:val="es-ES_tradnl"/>
        </w:rPr>
      </w:pPr>
      <w:hyperlink w:anchor="_Desasignar_Equipo." w:history="1">
        <w:r w:rsidR="007A2C1F" w:rsidRPr="007A2C1F">
          <w:rPr>
            <w:rStyle w:val="Hipervnculo"/>
            <w:lang w:val="es-ES_tradnl"/>
          </w:rPr>
          <w:t>[5.4.6] Desasigna Equipos</w:t>
        </w:r>
      </w:hyperlink>
      <w:r w:rsidR="007A2C1F">
        <w:rPr>
          <w:lang w:val="es-ES_tradnl"/>
        </w:rPr>
        <w:t>.</w:t>
      </w:r>
    </w:p>
    <w:p w:rsidR="00526D5D" w:rsidRDefault="00526D5D" w:rsidP="00526D5D">
      <w:pPr>
        <w:rPr>
          <w:lang w:val="es-ES_tradnl"/>
        </w:rPr>
      </w:pPr>
    </w:p>
    <w:p w:rsidR="00526D5D" w:rsidRDefault="00526D5D">
      <w:pPr>
        <w:spacing w:before="0" w:after="0"/>
        <w:jc w:val="left"/>
        <w:rPr>
          <w:lang w:val="es-ES_tradnl"/>
        </w:rPr>
      </w:pPr>
      <w:r>
        <w:rPr>
          <w:lang w:val="es-ES_tradnl"/>
        </w:rPr>
        <w:br w:type="page"/>
      </w:r>
    </w:p>
    <w:p w:rsidR="00B5797A" w:rsidRDefault="00B5797A" w:rsidP="00B5797A">
      <w:pPr>
        <w:pStyle w:val="Ttulo3"/>
      </w:pPr>
      <w:bookmarkStart w:id="109" w:name="_Asignar_Equipo."/>
      <w:bookmarkStart w:id="110" w:name="_Toc441842993"/>
      <w:bookmarkEnd w:id="109"/>
      <w:r>
        <w:lastRenderedPageBreak/>
        <w:t>Asignar Equipo.</w:t>
      </w:r>
      <w:bookmarkEnd w:id="110"/>
    </w:p>
    <w:p w:rsidR="00B5797A" w:rsidRDefault="0015086E" w:rsidP="00B5797A">
      <w:pPr>
        <w:rPr>
          <w:lang w:val="es-ES_tradnl"/>
        </w:rPr>
      </w:pPr>
      <w:r>
        <w:rPr>
          <w:lang w:val="es-ES_tradnl"/>
        </w:rPr>
        <w:t>Engloba el proceso de asignación</w:t>
      </w:r>
      <w:r w:rsidR="00D70C09">
        <w:rPr>
          <w:rStyle w:val="Refdenotaalpie"/>
          <w:lang w:val="es-ES_tradnl"/>
        </w:rPr>
        <w:footnoteReference w:id="2"/>
      </w:r>
      <w:r>
        <w:rPr>
          <w:lang w:val="es-ES_tradnl"/>
        </w:rPr>
        <w:t xml:space="preserve"> del equipo.</w:t>
      </w:r>
    </w:p>
    <w:p w:rsidR="00B5797A" w:rsidRDefault="00B5797A" w:rsidP="00B5797A">
      <w:pPr>
        <w:rPr>
          <w:lang w:val="es-ES_tradnl"/>
        </w:rPr>
      </w:pPr>
      <w:r w:rsidRPr="00B12360">
        <w:rPr>
          <w:u w:val="single"/>
          <w:lang w:val="es-ES_tradnl"/>
        </w:rPr>
        <w:t>Parámetros de Entrada</w:t>
      </w:r>
      <w:r>
        <w:rPr>
          <w:lang w:val="es-ES_tradnl"/>
        </w:rPr>
        <w:t>:</w:t>
      </w:r>
    </w:p>
    <w:p w:rsidR="008940FE" w:rsidRDefault="008940FE" w:rsidP="004F393B">
      <w:pPr>
        <w:pStyle w:val="Prrafodelista"/>
        <w:numPr>
          <w:ilvl w:val="0"/>
          <w:numId w:val="22"/>
        </w:numPr>
        <w:rPr>
          <w:ins w:id="111" w:author="Arturo García Luque" w:date="2017-01-09T17:31:00Z"/>
          <w:lang w:val="es-ES_tradnl"/>
        </w:rPr>
      </w:pPr>
      <w:ins w:id="112" w:author="Arturo García Luque" w:date="2017-01-09T17:31:00Z">
        <w:r>
          <w:rPr>
            <w:lang w:val="es-ES_tradnl"/>
          </w:rPr>
          <w:t>Emplazamiento.</w:t>
        </w:r>
      </w:ins>
    </w:p>
    <w:p w:rsidR="004F393B" w:rsidRDefault="004F393B" w:rsidP="004F393B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Frecuencia</w:t>
      </w:r>
    </w:p>
    <w:p w:rsidR="004F393B" w:rsidRPr="004F393B" w:rsidRDefault="004F393B" w:rsidP="004F393B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Equipo Emisor o Receptor.</w:t>
      </w:r>
    </w:p>
    <w:p w:rsidR="00B5797A" w:rsidRDefault="00B5797A" w:rsidP="00B5797A">
      <w:pPr>
        <w:rPr>
          <w:lang w:val="es-ES_tradnl"/>
        </w:rPr>
      </w:pPr>
      <w:r w:rsidRPr="00B12360">
        <w:rPr>
          <w:u w:val="single"/>
          <w:lang w:val="es-ES_tradnl"/>
        </w:rPr>
        <w:t>Diagrama</w:t>
      </w:r>
      <w:r>
        <w:rPr>
          <w:lang w:val="es-ES_tradnl"/>
        </w:rPr>
        <w:t>:</w:t>
      </w:r>
    </w:p>
    <w:p w:rsidR="00526D5D" w:rsidRDefault="003849F6" w:rsidP="00526D5D">
      <w:pPr>
        <w:pStyle w:val="Imagen"/>
      </w:pPr>
      <w:r>
        <w:drawing>
          <wp:inline distT="0" distB="0" distL="0" distR="0" wp14:anchorId="11B95104" wp14:editId="0D65C253">
            <wp:extent cx="5619750" cy="2809876"/>
            <wp:effectExtent l="0" t="0" r="0" b="9525"/>
            <wp:docPr id="6" name="Imagen 6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017" cy="281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62" w:rsidRDefault="00526D5D" w:rsidP="00526D5D">
      <w:pPr>
        <w:pStyle w:val="Epgrafe"/>
        <w:rPr>
          <w:lang w:val="es-ES_tradnl"/>
        </w:rPr>
      </w:pPr>
      <w:bookmarkStart w:id="113" w:name="_Toc441843012"/>
      <w:r>
        <w:t xml:space="preserve">Ilustración </w:t>
      </w:r>
      <w:fldSimple w:instr=" SEQ Ilustración \* ARABIC ">
        <w:r w:rsidR="007A735A">
          <w:rPr>
            <w:noProof/>
          </w:rPr>
          <w:t>13</w:t>
        </w:r>
      </w:fldSimple>
      <w:r>
        <w:t>. Asignación de Equipo</w:t>
      </w:r>
      <w:bookmarkEnd w:id="113"/>
    </w:p>
    <w:p w:rsidR="00B5797A" w:rsidRDefault="00B5797A" w:rsidP="00B5797A">
      <w:pPr>
        <w:rPr>
          <w:lang w:val="es-ES_tradnl"/>
        </w:rPr>
      </w:pPr>
      <w:r w:rsidRPr="00B12360">
        <w:rPr>
          <w:u w:val="single"/>
          <w:lang w:val="es-ES_tradnl"/>
        </w:rPr>
        <w:t>Parámetros de Salida</w:t>
      </w:r>
      <w:r>
        <w:rPr>
          <w:lang w:val="es-ES_tradnl"/>
        </w:rPr>
        <w:t>:</w:t>
      </w:r>
    </w:p>
    <w:p w:rsidR="00B5797A" w:rsidRDefault="004F393B" w:rsidP="004F393B">
      <w:pPr>
        <w:pStyle w:val="Prrafodelista"/>
        <w:numPr>
          <w:ilvl w:val="0"/>
          <w:numId w:val="23"/>
        </w:numPr>
        <w:rPr>
          <w:lang w:val="es-ES_tradnl"/>
        </w:rPr>
      </w:pPr>
      <w:r w:rsidRPr="004F393B">
        <w:rPr>
          <w:lang w:val="es-ES_tradnl"/>
        </w:rPr>
        <w:t>Estado de la a</w:t>
      </w:r>
      <w:r>
        <w:rPr>
          <w:lang w:val="es-ES_tradnl"/>
        </w:rPr>
        <w:t>signación del equipo:</w:t>
      </w:r>
    </w:p>
    <w:p w:rsidR="004F393B" w:rsidRDefault="004F393B" w:rsidP="004F393B">
      <w:pPr>
        <w:pStyle w:val="Prrafodelista"/>
        <w:numPr>
          <w:ilvl w:val="1"/>
          <w:numId w:val="23"/>
        </w:numPr>
        <w:rPr>
          <w:lang w:val="es-ES_tradnl"/>
        </w:rPr>
      </w:pPr>
      <w:r>
        <w:rPr>
          <w:lang w:val="es-ES_tradnl"/>
        </w:rPr>
        <w:t>Asignado</w:t>
      </w:r>
    </w:p>
    <w:p w:rsidR="004F393B" w:rsidRDefault="004F393B" w:rsidP="004F393B">
      <w:pPr>
        <w:pStyle w:val="Prrafodelista"/>
        <w:numPr>
          <w:ilvl w:val="1"/>
          <w:numId w:val="23"/>
        </w:numPr>
        <w:rPr>
          <w:lang w:val="es-ES_tradnl"/>
        </w:rPr>
      </w:pPr>
      <w:r>
        <w:rPr>
          <w:lang w:val="es-ES_tradnl"/>
        </w:rPr>
        <w:t>No Asignado.</w:t>
      </w:r>
    </w:p>
    <w:p w:rsidR="00526D5D" w:rsidRDefault="00526D5D" w:rsidP="00526D5D">
      <w:pPr>
        <w:rPr>
          <w:lang w:val="es-ES_tradnl"/>
        </w:rPr>
      </w:pPr>
    </w:p>
    <w:p w:rsidR="00526D5D" w:rsidRDefault="00526D5D">
      <w:pPr>
        <w:spacing w:before="0" w:after="0"/>
        <w:jc w:val="left"/>
        <w:rPr>
          <w:lang w:val="es-ES_tradnl"/>
        </w:rPr>
      </w:pPr>
      <w:r>
        <w:rPr>
          <w:lang w:val="es-ES_tradnl"/>
        </w:rPr>
        <w:br w:type="page"/>
      </w:r>
    </w:p>
    <w:p w:rsidR="00B5797A" w:rsidRDefault="00B5797A" w:rsidP="00B5797A">
      <w:pPr>
        <w:pStyle w:val="Ttulo3"/>
      </w:pPr>
      <w:bookmarkStart w:id="114" w:name="_Desasignar_Equipo."/>
      <w:bookmarkStart w:id="115" w:name="_Toc441842994"/>
      <w:bookmarkEnd w:id="114"/>
      <w:r>
        <w:lastRenderedPageBreak/>
        <w:t>Desasignar Equipo.</w:t>
      </w:r>
      <w:bookmarkEnd w:id="115"/>
    </w:p>
    <w:p w:rsidR="0015086E" w:rsidRPr="0015086E" w:rsidRDefault="0015086E" w:rsidP="0015086E">
      <w:pPr>
        <w:rPr>
          <w:lang w:val="es-ES_tradnl"/>
        </w:rPr>
      </w:pPr>
      <w:r>
        <w:rPr>
          <w:lang w:val="es-ES_tradnl"/>
        </w:rPr>
        <w:t>Engloba el proceso de desasignar un equipo. Ignora los posibles errores en beneficio de mantener la gestión del equipo como desactivado.</w:t>
      </w:r>
    </w:p>
    <w:p w:rsidR="00B5797A" w:rsidRDefault="00B5797A" w:rsidP="00B5797A">
      <w:pPr>
        <w:rPr>
          <w:lang w:val="es-ES_tradnl"/>
        </w:rPr>
      </w:pPr>
      <w:r w:rsidRPr="00B12360">
        <w:rPr>
          <w:u w:val="single"/>
          <w:lang w:val="es-ES_tradnl"/>
        </w:rPr>
        <w:t>Parámetros de Entrada</w:t>
      </w:r>
      <w:r>
        <w:rPr>
          <w:lang w:val="es-ES_tradnl"/>
        </w:rPr>
        <w:t>:</w:t>
      </w:r>
    </w:p>
    <w:p w:rsidR="008940FE" w:rsidRDefault="008940FE" w:rsidP="004F393B">
      <w:pPr>
        <w:pStyle w:val="Prrafodelista"/>
        <w:numPr>
          <w:ilvl w:val="0"/>
          <w:numId w:val="22"/>
        </w:numPr>
        <w:rPr>
          <w:ins w:id="116" w:author="Arturo García Luque" w:date="2017-01-09T17:31:00Z"/>
          <w:lang w:val="es-ES_tradnl"/>
        </w:rPr>
      </w:pPr>
      <w:ins w:id="117" w:author="Arturo García Luque" w:date="2017-01-09T17:31:00Z">
        <w:r>
          <w:rPr>
            <w:lang w:val="es-ES_tradnl"/>
          </w:rPr>
          <w:t>Emplazamiento.</w:t>
        </w:r>
      </w:ins>
    </w:p>
    <w:p w:rsidR="004F393B" w:rsidRDefault="004F393B" w:rsidP="004F393B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Frecuencia</w:t>
      </w:r>
      <w:ins w:id="118" w:author="Arturo García Luque" w:date="2017-01-09T17:31:00Z">
        <w:r w:rsidR="008940FE">
          <w:rPr>
            <w:lang w:val="es-ES_tradnl"/>
          </w:rPr>
          <w:t>.</w:t>
        </w:r>
      </w:ins>
    </w:p>
    <w:p w:rsidR="004F393B" w:rsidRPr="004F393B" w:rsidRDefault="004F393B" w:rsidP="004F393B">
      <w:pPr>
        <w:pStyle w:val="Prrafodelista"/>
        <w:numPr>
          <w:ilvl w:val="0"/>
          <w:numId w:val="22"/>
        </w:numPr>
        <w:rPr>
          <w:lang w:val="es-ES_tradnl"/>
        </w:rPr>
      </w:pPr>
      <w:r>
        <w:rPr>
          <w:lang w:val="es-ES_tradnl"/>
        </w:rPr>
        <w:t>Equipo Emisor o Receptor.</w:t>
      </w:r>
    </w:p>
    <w:p w:rsidR="00B5797A" w:rsidRDefault="00B5797A" w:rsidP="00B5797A">
      <w:pPr>
        <w:rPr>
          <w:lang w:val="es-ES_tradnl"/>
        </w:rPr>
      </w:pPr>
      <w:r w:rsidRPr="00B12360">
        <w:rPr>
          <w:u w:val="single"/>
          <w:lang w:val="es-ES_tradnl"/>
        </w:rPr>
        <w:t>Diagrama</w:t>
      </w:r>
      <w:r>
        <w:rPr>
          <w:lang w:val="es-ES_tradnl"/>
        </w:rPr>
        <w:t>:</w:t>
      </w:r>
    </w:p>
    <w:p w:rsidR="00526D5D" w:rsidRDefault="003849F6" w:rsidP="00526D5D">
      <w:pPr>
        <w:pStyle w:val="Imagen"/>
      </w:pPr>
      <w:r>
        <w:drawing>
          <wp:inline distT="0" distB="0" distL="0" distR="0" wp14:anchorId="786F772B" wp14:editId="673BB5F6">
            <wp:extent cx="5445890" cy="2631348"/>
            <wp:effectExtent l="0" t="0" r="2540" b="0"/>
            <wp:docPr id="15" name="Imagen 15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391" cy="26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F62" w:rsidRDefault="00526D5D" w:rsidP="00526D5D">
      <w:pPr>
        <w:pStyle w:val="Epgrafe"/>
        <w:rPr>
          <w:lang w:val="es-ES_tradnl"/>
        </w:rPr>
      </w:pPr>
      <w:bookmarkStart w:id="119" w:name="_Toc441843013"/>
      <w:r>
        <w:t xml:space="preserve">Ilustración </w:t>
      </w:r>
      <w:fldSimple w:instr=" SEQ Ilustración \* ARABIC ">
        <w:r w:rsidR="007A735A">
          <w:rPr>
            <w:noProof/>
          </w:rPr>
          <w:t>14</w:t>
        </w:r>
      </w:fldSimple>
      <w:r>
        <w:t xml:space="preserve">. </w:t>
      </w:r>
      <w:proofErr w:type="spellStart"/>
      <w:r>
        <w:t>Desasignación</w:t>
      </w:r>
      <w:proofErr w:type="spellEnd"/>
      <w:r>
        <w:t xml:space="preserve"> de Equipo</w:t>
      </w:r>
      <w:bookmarkEnd w:id="119"/>
    </w:p>
    <w:p w:rsidR="00B5797A" w:rsidRDefault="00B5797A" w:rsidP="00B5797A">
      <w:pPr>
        <w:rPr>
          <w:lang w:val="es-ES_tradnl"/>
        </w:rPr>
      </w:pPr>
      <w:r w:rsidRPr="00B12360">
        <w:rPr>
          <w:u w:val="single"/>
          <w:lang w:val="es-ES_tradnl"/>
        </w:rPr>
        <w:t>Parámetros de Salida</w:t>
      </w:r>
      <w:r>
        <w:rPr>
          <w:lang w:val="es-ES_tradnl"/>
        </w:rPr>
        <w:t>:</w:t>
      </w:r>
    </w:p>
    <w:p w:rsidR="00B5797A" w:rsidRDefault="004F393B" w:rsidP="004F393B">
      <w:pPr>
        <w:pStyle w:val="Prrafodelista"/>
        <w:numPr>
          <w:ilvl w:val="0"/>
          <w:numId w:val="24"/>
        </w:numPr>
        <w:rPr>
          <w:lang w:val="es-ES_tradnl"/>
        </w:rPr>
      </w:pPr>
      <w:r w:rsidRPr="004F393B">
        <w:rPr>
          <w:lang w:val="es-ES_tradnl"/>
        </w:rPr>
        <w:t>Independientemente del proceso, el equipo es desasignado.</w:t>
      </w:r>
    </w:p>
    <w:p w:rsidR="00526D5D" w:rsidRDefault="00526D5D" w:rsidP="00526D5D">
      <w:pPr>
        <w:rPr>
          <w:lang w:val="es-ES_tradnl"/>
        </w:rPr>
      </w:pPr>
    </w:p>
    <w:p w:rsidR="00526D5D" w:rsidRDefault="00526D5D">
      <w:pPr>
        <w:spacing w:before="0" w:after="0"/>
        <w:jc w:val="left"/>
        <w:rPr>
          <w:lang w:val="es-ES_tradnl"/>
        </w:rPr>
      </w:pPr>
      <w:r>
        <w:rPr>
          <w:lang w:val="es-ES_tradnl"/>
        </w:rPr>
        <w:br w:type="page"/>
      </w:r>
    </w:p>
    <w:p w:rsidR="00B5797A" w:rsidRDefault="00C13CDD" w:rsidP="00C13CDD">
      <w:pPr>
        <w:pStyle w:val="Ttulo3"/>
      </w:pPr>
      <w:bookmarkStart w:id="120" w:name="_Obtener_Estado_de"/>
      <w:bookmarkStart w:id="121" w:name="_Toc441842995"/>
      <w:bookmarkEnd w:id="120"/>
      <w:r>
        <w:lastRenderedPageBreak/>
        <w:t>Obtener Estado de Equipo.</w:t>
      </w:r>
      <w:bookmarkEnd w:id="121"/>
    </w:p>
    <w:p w:rsidR="00C13CDD" w:rsidRDefault="0015086E" w:rsidP="00B5797A">
      <w:pPr>
        <w:rPr>
          <w:lang w:val="es-ES_tradnl"/>
        </w:rPr>
      </w:pPr>
      <w:r>
        <w:rPr>
          <w:lang w:val="es-ES_tradnl"/>
        </w:rPr>
        <w:t>Obtiene el estado del equi</w:t>
      </w:r>
      <w:r w:rsidR="00A86AB9">
        <w:rPr>
          <w:lang w:val="es-ES_tradnl"/>
        </w:rPr>
        <w:t>po directamente del equipo y actualiza sus datos en el pool.</w:t>
      </w:r>
    </w:p>
    <w:p w:rsidR="00C13CDD" w:rsidRDefault="00C13CDD" w:rsidP="00C13CDD">
      <w:pPr>
        <w:rPr>
          <w:lang w:val="es-ES_tradnl"/>
        </w:rPr>
      </w:pPr>
      <w:r w:rsidRPr="00B12360">
        <w:rPr>
          <w:u w:val="single"/>
          <w:lang w:val="es-ES_tradnl"/>
        </w:rPr>
        <w:t>Parámetros de Entrada</w:t>
      </w:r>
      <w:r>
        <w:rPr>
          <w:lang w:val="es-ES_tradnl"/>
        </w:rPr>
        <w:t>:</w:t>
      </w:r>
    </w:p>
    <w:p w:rsidR="008940FE" w:rsidRDefault="008940FE" w:rsidP="009C1F62">
      <w:pPr>
        <w:pStyle w:val="Prrafodelista"/>
        <w:numPr>
          <w:ilvl w:val="0"/>
          <w:numId w:val="21"/>
        </w:numPr>
        <w:rPr>
          <w:ins w:id="122" w:author="Arturo García Luque" w:date="2017-01-09T17:31:00Z"/>
          <w:lang w:val="es-ES_tradnl"/>
        </w:rPr>
      </w:pPr>
      <w:ins w:id="123" w:author="Arturo García Luque" w:date="2017-01-09T17:31:00Z">
        <w:r>
          <w:rPr>
            <w:lang w:val="es-ES_tradnl"/>
          </w:rPr>
          <w:t>Emplazamiento.</w:t>
        </w:r>
      </w:ins>
    </w:p>
    <w:p w:rsidR="009C1F62" w:rsidRPr="009C1F62" w:rsidRDefault="009C1F62" w:rsidP="009C1F62">
      <w:pPr>
        <w:pStyle w:val="Prrafodelista"/>
        <w:numPr>
          <w:ilvl w:val="0"/>
          <w:numId w:val="21"/>
        </w:numPr>
        <w:rPr>
          <w:lang w:val="es-ES_tradnl"/>
        </w:rPr>
      </w:pPr>
      <w:r>
        <w:rPr>
          <w:lang w:val="es-ES_tradnl"/>
        </w:rPr>
        <w:t>Equipo.</w:t>
      </w:r>
    </w:p>
    <w:p w:rsidR="00C13CDD" w:rsidRDefault="00C13CDD" w:rsidP="00C13CDD">
      <w:pPr>
        <w:rPr>
          <w:lang w:val="es-ES_tradnl"/>
        </w:rPr>
      </w:pPr>
      <w:r w:rsidRPr="00B12360">
        <w:rPr>
          <w:u w:val="single"/>
          <w:lang w:val="es-ES_tradnl"/>
        </w:rPr>
        <w:t>Diagrama</w:t>
      </w:r>
      <w:r>
        <w:rPr>
          <w:lang w:val="es-ES_tradnl"/>
        </w:rPr>
        <w:t>:</w:t>
      </w:r>
    </w:p>
    <w:p w:rsidR="00526D5D" w:rsidRDefault="003849F6" w:rsidP="00526D5D">
      <w:pPr>
        <w:pStyle w:val="Imagen"/>
      </w:pPr>
      <w:r>
        <w:drawing>
          <wp:inline distT="0" distB="0" distL="0" distR="0" wp14:anchorId="372480E7" wp14:editId="0E71F703">
            <wp:extent cx="5476878" cy="3020274"/>
            <wp:effectExtent l="0" t="0" r="0" b="8890"/>
            <wp:docPr id="17" name="Imagen 17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52" cy="302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C1" w:rsidRDefault="00526D5D" w:rsidP="00526D5D">
      <w:pPr>
        <w:pStyle w:val="Epgrafe"/>
        <w:rPr>
          <w:lang w:val="es-ES_tradnl"/>
        </w:rPr>
      </w:pPr>
      <w:bookmarkStart w:id="124" w:name="_Toc441843014"/>
      <w:r>
        <w:t xml:space="preserve">Ilustración </w:t>
      </w:r>
      <w:fldSimple w:instr=" SEQ Ilustración \* ARABIC ">
        <w:r w:rsidR="007A735A">
          <w:rPr>
            <w:noProof/>
          </w:rPr>
          <w:t>15</w:t>
        </w:r>
      </w:fldSimple>
      <w:r>
        <w:t>. Obtención de estado de Equipo.</w:t>
      </w:r>
      <w:bookmarkEnd w:id="124"/>
    </w:p>
    <w:p w:rsidR="00C13CDD" w:rsidRDefault="00C13CDD" w:rsidP="00C13CDD">
      <w:pPr>
        <w:rPr>
          <w:lang w:val="es-ES_tradnl"/>
        </w:rPr>
      </w:pPr>
      <w:r w:rsidRPr="00B12360">
        <w:rPr>
          <w:u w:val="single"/>
          <w:lang w:val="es-ES_tradnl"/>
        </w:rPr>
        <w:t>Parámetros de Salida</w:t>
      </w:r>
      <w:r>
        <w:rPr>
          <w:lang w:val="es-ES_tradnl"/>
        </w:rPr>
        <w:t>:</w:t>
      </w:r>
    </w:p>
    <w:p w:rsidR="009C1F62" w:rsidRDefault="0015086E" w:rsidP="009C1F62">
      <w:pPr>
        <w:pStyle w:val="Prrafodelista"/>
        <w:numPr>
          <w:ilvl w:val="0"/>
          <w:numId w:val="20"/>
        </w:numPr>
        <w:rPr>
          <w:lang w:val="es-ES_tradnl"/>
        </w:rPr>
      </w:pPr>
      <w:r>
        <w:rPr>
          <w:lang w:val="es-ES_tradnl"/>
        </w:rPr>
        <w:t>Estado del Equipo:</w:t>
      </w:r>
    </w:p>
    <w:p w:rsidR="0015086E" w:rsidRDefault="0015086E" w:rsidP="0015086E">
      <w:pPr>
        <w:pStyle w:val="Prrafodelista"/>
        <w:numPr>
          <w:ilvl w:val="1"/>
          <w:numId w:val="20"/>
        </w:numPr>
        <w:rPr>
          <w:lang w:val="es-ES_tradnl"/>
        </w:rPr>
      </w:pPr>
      <w:r>
        <w:rPr>
          <w:lang w:val="es-ES_tradnl"/>
        </w:rPr>
        <w:t>Operativo.</w:t>
      </w:r>
    </w:p>
    <w:p w:rsidR="0015086E" w:rsidRPr="009C1F62" w:rsidRDefault="0015086E" w:rsidP="0015086E">
      <w:pPr>
        <w:pStyle w:val="Prrafodelista"/>
        <w:numPr>
          <w:ilvl w:val="1"/>
          <w:numId w:val="20"/>
        </w:numPr>
        <w:rPr>
          <w:lang w:val="es-ES_tradnl"/>
        </w:rPr>
      </w:pPr>
      <w:r>
        <w:rPr>
          <w:lang w:val="es-ES_tradnl"/>
        </w:rPr>
        <w:t>Error.</w:t>
      </w:r>
    </w:p>
    <w:p w:rsidR="00C13CDD" w:rsidRDefault="00C13CDD" w:rsidP="00C13CDD">
      <w:pPr>
        <w:rPr>
          <w:lang w:val="es-ES_tradnl"/>
        </w:rPr>
      </w:pPr>
    </w:p>
    <w:p w:rsidR="00526D5D" w:rsidRDefault="00526D5D">
      <w:pPr>
        <w:spacing w:before="0" w:after="0"/>
        <w:jc w:val="left"/>
        <w:rPr>
          <w:lang w:val="es-ES_tradnl"/>
        </w:rPr>
      </w:pPr>
      <w:r>
        <w:rPr>
          <w:lang w:val="es-ES_tradnl"/>
        </w:rPr>
        <w:br w:type="page"/>
      </w:r>
    </w:p>
    <w:p w:rsidR="00C13CDD" w:rsidRDefault="00C13CDD" w:rsidP="00C13CDD">
      <w:pPr>
        <w:pStyle w:val="Ttulo3"/>
      </w:pPr>
      <w:bookmarkStart w:id="125" w:name="_Gestión_de_Errores_1"/>
      <w:bookmarkStart w:id="126" w:name="_Toc441842996"/>
      <w:bookmarkEnd w:id="125"/>
      <w:r>
        <w:lastRenderedPageBreak/>
        <w:t>Gestión de Errores en Frecuencia.</w:t>
      </w:r>
      <w:bookmarkEnd w:id="126"/>
    </w:p>
    <w:p w:rsidR="00C13CDD" w:rsidRDefault="00A86AB9" w:rsidP="00B5797A">
      <w:pPr>
        <w:rPr>
          <w:lang w:val="es-ES_tradnl"/>
        </w:rPr>
      </w:pPr>
      <w:r>
        <w:rPr>
          <w:lang w:val="es-ES_tradnl"/>
        </w:rPr>
        <w:t>Representa la gestión de un error asociado a una frecuencia.</w:t>
      </w:r>
    </w:p>
    <w:p w:rsidR="00C13CDD" w:rsidRDefault="00C13CDD" w:rsidP="00C13CDD">
      <w:pPr>
        <w:rPr>
          <w:lang w:val="es-ES_tradnl"/>
        </w:rPr>
      </w:pPr>
      <w:r w:rsidRPr="00B12360">
        <w:rPr>
          <w:u w:val="single"/>
          <w:lang w:val="es-ES_tradnl"/>
        </w:rPr>
        <w:t>Parámetros de Entrada</w:t>
      </w:r>
      <w:r>
        <w:rPr>
          <w:lang w:val="es-ES_tradnl"/>
        </w:rPr>
        <w:t>:</w:t>
      </w:r>
    </w:p>
    <w:p w:rsidR="008940FE" w:rsidRDefault="008940FE" w:rsidP="00C13CDD">
      <w:pPr>
        <w:pStyle w:val="Prrafodelista"/>
        <w:numPr>
          <w:ilvl w:val="0"/>
          <w:numId w:val="18"/>
        </w:numPr>
        <w:rPr>
          <w:ins w:id="127" w:author="Arturo García Luque" w:date="2017-01-09T17:31:00Z"/>
          <w:lang w:val="es-ES_tradnl"/>
        </w:rPr>
      </w:pPr>
      <w:ins w:id="128" w:author="Arturo García Luque" w:date="2017-01-09T17:31:00Z">
        <w:r>
          <w:rPr>
            <w:lang w:val="es-ES_tradnl"/>
          </w:rPr>
          <w:t>Emplazamiento.</w:t>
        </w:r>
      </w:ins>
    </w:p>
    <w:p w:rsidR="009C1F62" w:rsidRDefault="009C1F62" w:rsidP="00C13CDD">
      <w:pPr>
        <w:pStyle w:val="Prrafodelista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Frecuencia</w:t>
      </w:r>
      <w:r w:rsidRPr="009C1F62">
        <w:rPr>
          <w:lang w:val="es-ES_tradnl"/>
        </w:rPr>
        <w:t>.</w:t>
      </w:r>
    </w:p>
    <w:p w:rsidR="009C1F62" w:rsidRPr="009C1F62" w:rsidRDefault="009C1F62" w:rsidP="00C13CDD">
      <w:pPr>
        <w:pStyle w:val="Prrafodelista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Tipo de Error.</w:t>
      </w:r>
    </w:p>
    <w:p w:rsidR="00C13CDD" w:rsidRDefault="00C13CDD" w:rsidP="00C13CDD">
      <w:pPr>
        <w:rPr>
          <w:lang w:val="es-ES_tradnl"/>
        </w:rPr>
      </w:pPr>
      <w:r w:rsidRPr="00B12360">
        <w:rPr>
          <w:u w:val="single"/>
          <w:lang w:val="es-ES_tradnl"/>
        </w:rPr>
        <w:t>Diagrama</w:t>
      </w:r>
      <w:r>
        <w:rPr>
          <w:lang w:val="es-ES_tradnl"/>
        </w:rPr>
        <w:t>:</w:t>
      </w:r>
    </w:p>
    <w:p w:rsidR="00EA107D" w:rsidRDefault="00EA107D" w:rsidP="00C13CDD">
      <w:pPr>
        <w:rPr>
          <w:lang w:val="es-ES_tradnl"/>
        </w:rPr>
      </w:pPr>
    </w:p>
    <w:p w:rsidR="00526D5D" w:rsidRDefault="005871A0" w:rsidP="00526D5D">
      <w:pPr>
        <w:pStyle w:val="Imagen"/>
      </w:pPr>
      <w:r>
        <w:drawing>
          <wp:inline distT="0" distB="0" distL="0" distR="0" wp14:anchorId="6FA84C24" wp14:editId="267DEA81">
            <wp:extent cx="5915026" cy="2650942"/>
            <wp:effectExtent l="0" t="0" r="0" b="0"/>
            <wp:docPr id="23" name="Imagen 23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223" cy="265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07D" w:rsidRDefault="00526D5D" w:rsidP="00526D5D">
      <w:pPr>
        <w:pStyle w:val="Epgrafe"/>
        <w:rPr>
          <w:lang w:val="es-ES_tradnl"/>
        </w:rPr>
      </w:pPr>
      <w:bookmarkStart w:id="129" w:name="_Toc441843015"/>
      <w:r>
        <w:t xml:space="preserve">Ilustración </w:t>
      </w:r>
      <w:fldSimple w:instr=" SEQ Ilustración \* ARABIC ">
        <w:r w:rsidR="007A735A">
          <w:rPr>
            <w:noProof/>
          </w:rPr>
          <w:t>16</w:t>
        </w:r>
      </w:fldSimple>
      <w:r>
        <w:t>. Errores de Frecuencia</w:t>
      </w:r>
      <w:bookmarkEnd w:id="129"/>
    </w:p>
    <w:p w:rsidR="00C13CDD" w:rsidRDefault="00C13CDD" w:rsidP="00C13CDD">
      <w:pPr>
        <w:rPr>
          <w:lang w:val="es-ES_tradnl"/>
        </w:rPr>
      </w:pPr>
      <w:r w:rsidRPr="00B12360">
        <w:rPr>
          <w:u w:val="single"/>
          <w:lang w:val="es-ES_tradnl"/>
        </w:rPr>
        <w:t>Parámetros de Salida</w:t>
      </w:r>
      <w:r>
        <w:rPr>
          <w:lang w:val="es-ES_tradnl"/>
        </w:rPr>
        <w:t>:</w:t>
      </w:r>
    </w:p>
    <w:p w:rsidR="009C1F62" w:rsidRDefault="009C1F62" w:rsidP="009C1F62">
      <w:pPr>
        <w:rPr>
          <w:lang w:val="es-ES_tradnl"/>
        </w:rPr>
      </w:pPr>
      <w:r>
        <w:rPr>
          <w:lang w:val="es-ES_tradnl"/>
        </w:rPr>
        <w:t xml:space="preserve">Ninguno. </w:t>
      </w:r>
    </w:p>
    <w:p w:rsidR="009C1F62" w:rsidRDefault="009C1F62" w:rsidP="009C1F62">
      <w:pPr>
        <w:rPr>
          <w:lang w:val="es-ES_tradnl"/>
        </w:rPr>
      </w:pPr>
      <w:r>
        <w:rPr>
          <w:lang w:val="es-ES_tradnl"/>
        </w:rPr>
        <w:t>Sin embargo, durante el proceso puede haber llamadas que envíen notificaciones:</w:t>
      </w:r>
    </w:p>
    <w:p w:rsidR="009C1F62" w:rsidRDefault="009C1F62" w:rsidP="009C1F62">
      <w:pPr>
        <w:pStyle w:val="Prrafodelista"/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>Al log global de histórico en la base de datos.</w:t>
      </w:r>
    </w:p>
    <w:p w:rsidR="009C1F62" w:rsidRPr="009C1F62" w:rsidRDefault="009C1F62" w:rsidP="009C1F62">
      <w:pPr>
        <w:pStyle w:val="Prrafodelista"/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>Notificaciones al resto de miembros de la red.</w:t>
      </w:r>
    </w:p>
    <w:p w:rsidR="00C13CDD" w:rsidRDefault="00C13CDD" w:rsidP="00C13CDD">
      <w:pPr>
        <w:rPr>
          <w:lang w:val="es-ES_tradnl"/>
        </w:rPr>
      </w:pPr>
    </w:p>
    <w:p w:rsidR="00526D5D" w:rsidRDefault="00526D5D">
      <w:pPr>
        <w:spacing w:before="0" w:after="0"/>
        <w:jc w:val="left"/>
        <w:rPr>
          <w:lang w:val="es-ES_tradnl"/>
        </w:rPr>
      </w:pPr>
      <w:r>
        <w:rPr>
          <w:lang w:val="es-ES_tradnl"/>
        </w:rPr>
        <w:br w:type="page"/>
      </w:r>
    </w:p>
    <w:p w:rsidR="00C13CDD" w:rsidRDefault="00C13CDD" w:rsidP="00C13CDD">
      <w:pPr>
        <w:pStyle w:val="Ttulo3"/>
      </w:pPr>
      <w:bookmarkStart w:id="130" w:name="_Gestión_de_Errores"/>
      <w:bookmarkStart w:id="131" w:name="_Toc441842997"/>
      <w:bookmarkEnd w:id="130"/>
      <w:r>
        <w:lastRenderedPageBreak/>
        <w:t>Gestión de Errores en Equipo.</w:t>
      </w:r>
      <w:bookmarkEnd w:id="131"/>
    </w:p>
    <w:p w:rsidR="00C13CDD" w:rsidRPr="00A86AB9" w:rsidRDefault="00A86AB9" w:rsidP="00C13CDD">
      <w:pPr>
        <w:rPr>
          <w:u w:val="single"/>
          <w:lang w:val="es-ES_tradnl"/>
        </w:rPr>
      </w:pPr>
      <w:r>
        <w:rPr>
          <w:lang w:val="es-ES_tradnl"/>
        </w:rPr>
        <w:t>Representa la gestión de un error asociado de un equipo.</w:t>
      </w:r>
    </w:p>
    <w:p w:rsidR="00C13CDD" w:rsidRDefault="00C13CDD" w:rsidP="00C13CDD">
      <w:pPr>
        <w:rPr>
          <w:lang w:val="es-ES_tradnl"/>
        </w:rPr>
      </w:pPr>
      <w:r w:rsidRPr="00B12360">
        <w:rPr>
          <w:u w:val="single"/>
          <w:lang w:val="es-ES_tradnl"/>
        </w:rPr>
        <w:t>Parámetros de Entrada</w:t>
      </w:r>
      <w:r>
        <w:rPr>
          <w:lang w:val="es-ES_tradnl"/>
        </w:rPr>
        <w:t>:</w:t>
      </w:r>
    </w:p>
    <w:p w:rsidR="008940FE" w:rsidRDefault="008940FE" w:rsidP="009C1F62">
      <w:pPr>
        <w:pStyle w:val="Prrafodelista"/>
        <w:numPr>
          <w:ilvl w:val="0"/>
          <w:numId w:val="18"/>
        </w:numPr>
        <w:rPr>
          <w:ins w:id="132" w:author="Arturo García Luque" w:date="2017-01-09T17:32:00Z"/>
          <w:lang w:val="es-ES_tradnl"/>
        </w:rPr>
      </w:pPr>
      <w:ins w:id="133" w:author="Arturo García Luque" w:date="2017-01-09T17:32:00Z">
        <w:r>
          <w:rPr>
            <w:lang w:val="es-ES_tradnl"/>
          </w:rPr>
          <w:t>Emplazamiento.</w:t>
        </w:r>
      </w:ins>
    </w:p>
    <w:p w:rsidR="009C1F62" w:rsidRDefault="009C1F62" w:rsidP="009C1F62">
      <w:pPr>
        <w:pStyle w:val="Prrafodelista"/>
        <w:numPr>
          <w:ilvl w:val="0"/>
          <w:numId w:val="18"/>
        </w:numPr>
        <w:rPr>
          <w:lang w:val="es-ES_tradnl"/>
        </w:rPr>
      </w:pPr>
      <w:r w:rsidRPr="009C1F62">
        <w:rPr>
          <w:lang w:val="es-ES_tradnl"/>
        </w:rPr>
        <w:t xml:space="preserve">Equipo </w:t>
      </w:r>
      <w:r>
        <w:rPr>
          <w:lang w:val="es-ES_tradnl"/>
        </w:rPr>
        <w:t>Trasmisor o Receptor.</w:t>
      </w:r>
    </w:p>
    <w:p w:rsidR="009C1F62" w:rsidRPr="009C1F62" w:rsidRDefault="009C1F62" w:rsidP="009C1F62">
      <w:pPr>
        <w:pStyle w:val="Prrafodelista"/>
        <w:numPr>
          <w:ilvl w:val="0"/>
          <w:numId w:val="18"/>
        </w:numPr>
        <w:rPr>
          <w:lang w:val="es-ES_tradnl"/>
        </w:rPr>
      </w:pPr>
      <w:r>
        <w:rPr>
          <w:lang w:val="es-ES_tradnl"/>
        </w:rPr>
        <w:t>Tipo de Error.</w:t>
      </w:r>
    </w:p>
    <w:p w:rsidR="00EA107D" w:rsidRDefault="00C13CDD" w:rsidP="00C13CDD">
      <w:r w:rsidRPr="00B12360">
        <w:rPr>
          <w:u w:val="single"/>
          <w:lang w:val="es-ES_tradnl"/>
        </w:rPr>
        <w:t>Diagrama</w:t>
      </w:r>
      <w:r>
        <w:rPr>
          <w:lang w:val="es-ES_tradnl"/>
        </w:rPr>
        <w:t>:</w:t>
      </w:r>
      <w:r w:rsidR="00EA107D" w:rsidRPr="00EA107D">
        <w:t xml:space="preserve"> </w:t>
      </w:r>
    </w:p>
    <w:p w:rsidR="00526D5D" w:rsidRDefault="003849F6" w:rsidP="00526D5D">
      <w:pPr>
        <w:pStyle w:val="Imagen"/>
      </w:pPr>
      <w:r>
        <w:drawing>
          <wp:inline distT="0" distB="0" distL="0" distR="0" wp14:anchorId="7363C892" wp14:editId="56128EDC">
            <wp:extent cx="5753414" cy="2699678"/>
            <wp:effectExtent l="0" t="0" r="0" b="5715"/>
            <wp:docPr id="13" name="Imagen 13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903" cy="269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CDD" w:rsidRDefault="00526D5D" w:rsidP="00526D5D">
      <w:pPr>
        <w:pStyle w:val="Epgrafe"/>
        <w:rPr>
          <w:lang w:val="es-ES_tradnl"/>
        </w:rPr>
      </w:pPr>
      <w:bookmarkStart w:id="134" w:name="_Toc441843016"/>
      <w:r>
        <w:t xml:space="preserve">Ilustración </w:t>
      </w:r>
      <w:fldSimple w:instr=" SEQ Ilustración \* ARABIC ">
        <w:r w:rsidR="007A735A">
          <w:rPr>
            <w:noProof/>
          </w:rPr>
          <w:t>17</w:t>
        </w:r>
      </w:fldSimple>
      <w:r>
        <w:t>. Errores de Equipo</w:t>
      </w:r>
      <w:bookmarkEnd w:id="134"/>
    </w:p>
    <w:p w:rsidR="00C13CDD" w:rsidRDefault="00C13CDD" w:rsidP="00C13CDD">
      <w:pPr>
        <w:rPr>
          <w:lang w:val="es-ES_tradnl"/>
        </w:rPr>
      </w:pPr>
      <w:r w:rsidRPr="00B12360">
        <w:rPr>
          <w:u w:val="single"/>
          <w:lang w:val="es-ES_tradnl"/>
        </w:rPr>
        <w:t>Parámetros de Salida</w:t>
      </w:r>
      <w:r>
        <w:rPr>
          <w:lang w:val="es-ES_tradnl"/>
        </w:rPr>
        <w:t>:</w:t>
      </w:r>
    </w:p>
    <w:p w:rsidR="009C1F62" w:rsidRDefault="009C1F62" w:rsidP="00C13CDD">
      <w:pPr>
        <w:rPr>
          <w:lang w:val="es-ES_tradnl"/>
        </w:rPr>
      </w:pPr>
      <w:r>
        <w:rPr>
          <w:lang w:val="es-ES_tradnl"/>
        </w:rPr>
        <w:t xml:space="preserve">Ninguno. </w:t>
      </w:r>
    </w:p>
    <w:p w:rsidR="009C1F62" w:rsidRDefault="009C1F62" w:rsidP="00C13CDD">
      <w:pPr>
        <w:rPr>
          <w:lang w:val="es-ES_tradnl"/>
        </w:rPr>
      </w:pPr>
      <w:r>
        <w:rPr>
          <w:lang w:val="es-ES_tradnl"/>
        </w:rPr>
        <w:t>Sin embargo, durante el proceso puede haber llamadas que envíen notificaciones:</w:t>
      </w:r>
    </w:p>
    <w:p w:rsidR="009C1F62" w:rsidRDefault="009C1F62" w:rsidP="009C1F62">
      <w:pPr>
        <w:pStyle w:val="Prrafodelista"/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>Al log global de histórico en la base de datos.</w:t>
      </w:r>
    </w:p>
    <w:p w:rsidR="009C1F62" w:rsidRPr="009C1F62" w:rsidRDefault="009C1F62" w:rsidP="009C1F62">
      <w:pPr>
        <w:pStyle w:val="Prrafodelista"/>
        <w:numPr>
          <w:ilvl w:val="0"/>
          <w:numId w:val="19"/>
        </w:numPr>
        <w:rPr>
          <w:lang w:val="es-ES_tradnl"/>
        </w:rPr>
      </w:pPr>
      <w:r>
        <w:rPr>
          <w:lang w:val="es-ES_tradnl"/>
        </w:rPr>
        <w:t>Notificaciones al resto de miembros de la</w:t>
      </w:r>
      <w:r w:rsidR="00B957D3">
        <w:rPr>
          <w:lang w:val="es-ES_tradnl"/>
        </w:rPr>
        <w:t xml:space="preserve"> red</w:t>
      </w:r>
      <w:r>
        <w:rPr>
          <w:lang w:val="es-ES_tradnl"/>
        </w:rPr>
        <w:t>.</w:t>
      </w:r>
    </w:p>
    <w:p w:rsidR="00C13CDD" w:rsidRDefault="00C13CDD" w:rsidP="00C13CDD">
      <w:pPr>
        <w:rPr>
          <w:lang w:val="es-ES_tradnl"/>
        </w:rPr>
      </w:pPr>
    </w:p>
    <w:p w:rsidR="00C13CDD" w:rsidRDefault="00C13CDD" w:rsidP="00C13CDD">
      <w:pPr>
        <w:rPr>
          <w:lang w:val="es-ES_tradnl"/>
        </w:rPr>
      </w:pPr>
    </w:p>
    <w:p w:rsidR="00C13CDD" w:rsidRPr="00B5797A" w:rsidRDefault="00C13CDD" w:rsidP="00B5797A">
      <w:pPr>
        <w:rPr>
          <w:lang w:val="es-ES_tradnl"/>
        </w:rPr>
      </w:pPr>
    </w:p>
    <w:p w:rsidR="00B12360" w:rsidRDefault="00B12360" w:rsidP="0063160E">
      <w:pPr>
        <w:rPr>
          <w:lang w:val="es-ES_tradnl"/>
        </w:rPr>
      </w:pPr>
    </w:p>
    <w:p w:rsidR="0063160E" w:rsidRPr="0063160E" w:rsidRDefault="0063160E" w:rsidP="0063160E">
      <w:pPr>
        <w:rPr>
          <w:lang w:val="es-ES_tradnl"/>
        </w:rPr>
      </w:pPr>
    </w:p>
    <w:p w:rsidR="0063160E" w:rsidRDefault="0063160E">
      <w:pPr>
        <w:spacing w:before="0" w:after="0"/>
        <w:jc w:val="left"/>
        <w:rPr>
          <w:rFonts w:ascii="Univers" w:hAnsi="Univers"/>
          <w:szCs w:val="20"/>
          <w:lang w:val="es-ES_tradnl"/>
        </w:rPr>
      </w:pPr>
      <w:r>
        <w:br w:type="page"/>
      </w:r>
    </w:p>
    <w:p w:rsidR="005D3F38" w:rsidRDefault="005D3F38" w:rsidP="0063160E">
      <w:pPr>
        <w:pStyle w:val="Ttulo2"/>
      </w:pPr>
      <w:bookmarkStart w:id="135" w:name="_Toc441842998"/>
      <w:r>
        <w:lastRenderedPageBreak/>
        <w:t>Configuración.</w:t>
      </w:r>
      <w:bookmarkEnd w:id="135"/>
    </w:p>
    <w:p w:rsidR="0063160E" w:rsidRDefault="00D56E29" w:rsidP="00D56E29">
      <w:pPr>
        <w:rPr>
          <w:lang w:val="es-ES_tradnl"/>
        </w:rPr>
      </w:pPr>
      <w:r>
        <w:rPr>
          <w:lang w:val="es-ES_tradnl"/>
        </w:rPr>
        <w:t>Todo el entorno de gestión M+N, estará integrado en la configuración general del sistema ULISES V 5000 I. De esta forma se añadirán a:</w:t>
      </w:r>
    </w:p>
    <w:p w:rsidR="00D56E29" w:rsidRDefault="00D56E29" w:rsidP="002F0E67">
      <w:pPr>
        <w:tabs>
          <w:tab w:val="left" w:pos="2145"/>
        </w:tabs>
        <w:rPr>
          <w:lang w:val="es-ES_tradnl"/>
        </w:rPr>
      </w:pPr>
      <w:r w:rsidRPr="002F0E67">
        <w:rPr>
          <w:u w:val="single"/>
          <w:lang w:val="es-ES_tradnl"/>
        </w:rPr>
        <w:t>Frecuencias</w:t>
      </w:r>
      <w:r w:rsidR="006B5633">
        <w:rPr>
          <w:u w:val="single"/>
          <w:lang w:val="es-ES_tradnl"/>
        </w:rPr>
        <w:t xml:space="preserve"> (Destinos Radio)</w:t>
      </w:r>
      <w:r>
        <w:rPr>
          <w:lang w:val="es-ES_tradnl"/>
        </w:rPr>
        <w:t>.</w:t>
      </w:r>
      <w:r w:rsidR="002F0E67">
        <w:rPr>
          <w:lang w:val="es-ES_tradnl"/>
        </w:rPr>
        <w:tab/>
      </w:r>
    </w:p>
    <w:p w:rsidR="002F0E67" w:rsidRDefault="002F0E67" w:rsidP="002F0E67">
      <w:pPr>
        <w:pStyle w:val="Prrafodelista"/>
        <w:numPr>
          <w:ilvl w:val="1"/>
          <w:numId w:val="11"/>
        </w:numPr>
      </w:pPr>
      <w:r w:rsidRPr="00D63C57">
        <w:rPr>
          <w:i/>
        </w:rPr>
        <w:t>Tipo de Frecuencia</w:t>
      </w:r>
      <w:r w:rsidR="00807639">
        <w:t>. Marca la banda de frecuencia</w:t>
      </w:r>
      <w:r>
        <w:t>.</w:t>
      </w:r>
    </w:p>
    <w:p w:rsidR="00807639" w:rsidRDefault="00807639" w:rsidP="00807639">
      <w:pPr>
        <w:pStyle w:val="Prrafodelista"/>
        <w:numPr>
          <w:ilvl w:val="2"/>
          <w:numId w:val="11"/>
        </w:numPr>
      </w:pPr>
      <w:r>
        <w:t>Normal. Tiene equipos fijos asignados.</w:t>
      </w:r>
    </w:p>
    <w:p w:rsidR="00807639" w:rsidRDefault="00807639" w:rsidP="00807639">
      <w:pPr>
        <w:pStyle w:val="Prrafodelista"/>
        <w:numPr>
          <w:ilvl w:val="2"/>
          <w:numId w:val="11"/>
        </w:numPr>
      </w:pPr>
      <w:r>
        <w:t xml:space="preserve">Pool HF. </w:t>
      </w:r>
    </w:p>
    <w:p w:rsidR="00807639" w:rsidRDefault="00807639" w:rsidP="00807639">
      <w:pPr>
        <w:pStyle w:val="Prrafodelista"/>
        <w:numPr>
          <w:ilvl w:val="2"/>
          <w:numId w:val="11"/>
        </w:numPr>
      </w:pPr>
      <w:r>
        <w:t>Pool VHF.</w:t>
      </w:r>
    </w:p>
    <w:p w:rsidR="00807639" w:rsidRDefault="00807639" w:rsidP="00807639">
      <w:pPr>
        <w:pStyle w:val="Prrafodelista"/>
        <w:numPr>
          <w:ilvl w:val="2"/>
          <w:numId w:val="11"/>
        </w:numPr>
      </w:pPr>
      <w:r>
        <w:t>Pool UHF.</w:t>
      </w:r>
    </w:p>
    <w:p w:rsidR="002F0E67" w:rsidRDefault="002F0E67" w:rsidP="002F0E67">
      <w:pPr>
        <w:pStyle w:val="Prrafodelista"/>
        <w:numPr>
          <w:ilvl w:val="1"/>
          <w:numId w:val="11"/>
        </w:numPr>
      </w:pPr>
      <w:r w:rsidRPr="00D63C57">
        <w:rPr>
          <w:i/>
        </w:rPr>
        <w:t>Prioridad</w:t>
      </w:r>
      <w:r>
        <w:t>. Marca la prioridad relativa de la frecuencia respecto a todas las demás para el momento de determinar qué frecuencia se debe quedar sin servicio.</w:t>
      </w:r>
      <w:r w:rsidR="00807639">
        <w:t xml:space="preserve"> Será aplicable a las frecuencias tipo ‘Pool VHF’ o ‘Pool UHF’.</w:t>
      </w:r>
    </w:p>
    <w:p w:rsidR="002F0E67" w:rsidRDefault="002F0E67" w:rsidP="002F0E67">
      <w:pPr>
        <w:pStyle w:val="Prrafodelista"/>
        <w:numPr>
          <w:ilvl w:val="1"/>
          <w:numId w:val="11"/>
        </w:numPr>
      </w:pPr>
      <w:r w:rsidRPr="00D63C57">
        <w:rPr>
          <w:i/>
        </w:rPr>
        <w:t>Frecuencia</w:t>
      </w:r>
      <w:r>
        <w:t>. Determina la frecuencia</w:t>
      </w:r>
      <w:r w:rsidR="0009329D">
        <w:t xml:space="preserve"> (en KHz)</w:t>
      </w:r>
      <w:r>
        <w:t xml:space="preserve"> que debe ser sintonizada por los equipos que se asignen.</w:t>
      </w:r>
      <w:r w:rsidR="0009329D">
        <w:t xml:space="preserve"> Será aplicable a las frecuencias tipo ‘Pool VHF’ o ‘Pool UHF’.</w:t>
      </w:r>
      <w:r w:rsidR="00BB6910">
        <w:t xml:space="preserve"> Se controlará la frecuencia de entrada.</w:t>
      </w:r>
    </w:p>
    <w:p w:rsidR="00D56E29" w:rsidRDefault="00D56E29" w:rsidP="00D56E29">
      <w:pPr>
        <w:rPr>
          <w:lang w:val="es-ES_tradnl"/>
        </w:rPr>
      </w:pPr>
      <w:r w:rsidRPr="002F0E67">
        <w:rPr>
          <w:u w:val="single"/>
          <w:lang w:val="es-ES_tradnl"/>
        </w:rPr>
        <w:t>Equipos Radio</w:t>
      </w:r>
      <w:r w:rsidR="006B5633">
        <w:rPr>
          <w:u w:val="single"/>
          <w:lang w:val="es-ES_tradnl"/>
        </w:rPr>
        <w:t xml:space="preserve"> (Recursos Radio)</w:t>
      </w:r>
      <w:r>
        <w:rPr>
          <w:lang w:val="es-ES_tradnl"/>
        </w:rPr>
        <w:t>.</w:t>
      </w:r>
    </w:p>
    <w:p w:rsidR="008940FE" w:rsidRPr="008940FE" w:rsidRDefault="008940FE" w:rsidP="002F0E67">
      <w:pPr>
        <w:pStyle w:val="Prrafodelista"/>
        <w:numPr>
          <w:ilvl w:val="1"/>
          <w:numId w:val="11"/>
        </w:numPr>
        <w:rPr>
          <w:ins w:id="136" w:author="Arturo García Luque" w:date="2017-01-09T17:32:00Z"/>
          <w:rPrChange w:id="137" w:author="Arturo García Luque" w:date="2017-01-09T17:32:00Z">
            <w:rPr>
              <w:ins w:id="138" w:author="Arturo García Luque" w:date="2017-01-09T17:32:00Z"/>
              <w:i/>
            </w:rPr>
          </w:rPrChange>
        </w:rPr>
      </w:pPr>
      <w:ins w:id="139" w:author="Arturo García Luque" w:date="2017-01-09T17:32:00Z">
        <w:r>
          <w:t>Emplazamiento.</w:t>
        </w:r>
      </w:ins>
    </w:p>
    <w:p w:rsidR="002F0E67" w:rsidRDefault="002F0E67" w:rsidP="002F0E67">
      <w:pPr>
        <w:pStyle w:val="Prrafodelista"/>
        <w:numPr>
          <w:ilvl w:val="1"/>
          <w:numId w:val="11"/>
        </w:numPr>
      </w:pPr>
      <w:r w:rsidRPr="00D63C57">
        <w:rPr>
          <w:i/>
        </w:rPr>
        <w:t>Banda</w:t>
      </w:r>
      <w:r>
        <w:t>. Marca la banda de frecuencia (HF, VHF, UHV) en la que puede operar el equipo.</w:t>
      </w:r>
    </w:p>
    <w:p w:rsidR="002F0E67" w:rsidRDefault="002F0E67" w:rsidP="002F0E67">
      <w:pPr>
        <w:pStyle w:val="Prrafodelista"/>
        <w:numPr>
          <w:ilvl w:val="1"/>
          <w:numId w:val="11"/>
        </w:numPr>
      </w:pPr>
      <w:r w:rsidRPr="00D63C57">
        <w:rPr>
          <w:i/>
        </w:rPr>
        <w:t>Tipo</w:t>
      </w:r>
      <w:r>
        <w:t>. Marca si el equipo es un transmisor o un receptor.</w:t>
      </w:r>
    </w:p>
    <w:p w:rsidR="00784A47" w:rsidRDefault="002F0E67" w:rsidP="00784A47">
      <w:pPr>
        <w:pStyle w:val="Prrafodelista"/>
        <w:numPr>
          <w:ilvl w:val="1"/>
          <w:numId w:val="11"/>
        </w:numPr>
      </w:pPr>
      <w:r w:rsidRPr="00D63C57">
        <w:rPr>
          <w:i/>
        </w:rPr>
        <w:t>Modo</w:t>
      </w:r>
      <w:r>
        <w:t>. Marca si el equipo es PRINCIPAL (No sintonizable) o RESERVA (Sintonizable).</w:t>
      </w:r>
      <w:r w:rsidR="00784A47" w:rsidRPr="00784A47">
        <w:t xml:space="preserve"> </w:t>
      </w:r>
    </w:p>
    <w:p w:rsidR="00784A47" w:rsidRDefault="00784A47" w:rsidP="00784A47">
      <w:pPr>
        <w:pStyle w:val="Prrafodelista"/>
        <w:numPr>
          <w:ilvl w:val="1"/>
          <w:numId w:val="11"/>
        </w:numPr>
      </w:pPr>
      <w:r w:rsidRPr="00D63C57">
        <w:rPr>
          <w:i/>
        </w:rPr>
        <w:t>Frecuencia</w:t>
      </w:r>
      <w:r>
        <w:t>. Determina la Frecuencia Sintonizada en el equipo (en KHz).</w:t>
      </w:r>
    </w:p>
    <w:p w:rsidR="00784A47" w:rsidRDefault="00784A47" w:rsidP="00784A47">
      <w:pPr>
        <w:pStyle w:val="Prrafodelista"/>
        <w:numPr>
          <w:ilvl w:val="1"/>
          <w:numId w:val="11"/>
        </w:numPr>
      </w:pPr>
      <w:r w:rsidRPr="00156D6A">
        <w:rPr>
          <w:i/>
        </w:rPr>
        <w:t>Modulación</w:t>
      </w:r>
      <w:r>
        <w:t>: Determina la Modulación del equipo.</w:t>
      </w:r>
    </w:p>
    <w:p w:rsidR="00784A47" w:rsidRDefault="00784A47" w:rsidP="00784A47">
      <w:pPr>
        <w:pStyle w:val="Prrafodelista"/>
        <w:numPr>
          <w:ilvl w:val="1"/>
          <w:numId w:val="11"/>
        </w:numPr>
      </w:pPr>
      <w:r w:rsidRPr="00156D6A">
        <w:rPr>
          <w:i/>
        </w:rPr>
        <w:t>Offset</w:t>
      </w:r>
      <w:r>
        <w:t>: Determina el Offset del equipo.</w:t>
      </w:r>
    </w:p>
    <w:p w:rsidR="00784A47" w:rsidRDefault="00784A47" w:rsidP="00784A47">
      <w:pPr>
        <w:pStyle w:val="Prrafodelista"/>
        <w:numPr>
          <w:ilvl w:val="1"/>
          <w:numId w:val="11"/>
        </w:numPr>
      </w:pPr>
      <w:r w:rsidRPr="00156D6A">
        <w:rPr>
          <w:i/>
        </w:rPr>
        <w:t>Potencia</w:t>
      </w:r>
      <w:r>
        <w:t>: Determina la Potencia del equipo.</w:t>
      </w:r>
    </w:p>
    <w:p w:rsidR="00784A47" w:rsidRDefault="00784A47" w:rsidP="00784A47">
      <w:pPr>
        <w:pStyle w:val="Prrafodelista"/>
        <w:numPr>
          <w:ilvl w:val="1"/>
          <w:numId w:val="11"/>
        </w:numPr>
      </w:pPr>
      <w:r w:rsidRPr="00156D6A">
        <w:rPr>
          <w:i/>
        </w:rPr>
        <w:t>Canalización</w:t>
      </w:r>
      <w:r>
        <w:t xml:space="preserve">: Determina </w:t>
      </w:r>
      <w:r w:rsidR="009F0D17">
        <w:t>el espaciado del canal del equipo</w:t>
      </w:r>
      <w:r>
        <w:t>.</w:t>
      </w:r>
    </w:p>
    <w:p w:rsidR="00D56E29" w:rsidRDefault="00D56E29" w:rsidP="00D56E29">
      <w:pPr>
        <w:rPr>
          <w:lang w:val="es-ES_tradnl"/>
        </w:rPr>
      </w:pPr>
    </w:p>
    <w:p w:rsidR="00456A7D" w:rsidRDefault="00456A7D" w:rsidP="00D56E29">
      <w:pPr>
        <w:rPr>
          <w:lang w:val="es-ES_tradnl"/>
        </w:rPr>
      </w:pPr>
      <w:r>
        <w:rPr>
          <w:lang w:val="es-ES_tradnl"/>
        </w:rPr>
        <w:t>Las frecuencias tipo ‘Pool VHF’ o ‘Pool UHF’, no se asignarán a recursos durante el proceso de configuración. El Gestor M+N se encargará de ello en los procedimientos de Inicialización descritos anteriormente.</w:t>
      </w:r>
    </w:p>
    <w:p w:rsidR="00456A7D" w:rsidRDefault="00456A7D" w:rsidP="00D56E29">
      <w:pPr>
        <w:rPr>
          <w:lang w:val="es-ES_tradnl"/>
        </w:rPr>
      </w:pPr>
    </w:p>
    <w:p w:rsidR="00456A7D" w:rsidRDefault="00456A7D" w:rsidP="00D56E29">
      <w:pPr>
        <w:rPr>
          <w:lang w:val="es-ES_tradnl"/>
        </w:rPr>
      </w:pPr>
    </w:p>
    <w:p w:rsidR="0063160E" w:rsidRDefault="0063160E" w:rsidP="0063160E">
      <w:pPr>
        <w:rPr>
          <w:lang w:val="es-ES_tradnl"/>
        </w:rPr>
      </w:pPr>
    </w:p>
    <w:p w:rsidR="0063160E" w:rsidRPr="0063160E" w:rsidRDefault="0063160E" w:rsidP="0063160E">
      <w:pPr>
        <w:rPr>
          <w:lang w:val="es-ES_tradnl"/>
        </w:rPr>
      </w:pPr>
    </w:p>
    <w:p w:rsidR="0063160E" w:rsidRDefault="0063160E">
      <w:pPr>
        <w:spacing w:before="0" w:after="0"/>
        <w:jc w:val="left"/>
        <w:rPr>
          <w:rFonts w:ascii="Univers" w:hAnsi="Univers"/>
          <w:szCs w:val="20"/>
          <w:lang w:val="es-ES_tradnl"/>
        </w:rPr>
      </w:pPr>
      <w:r>
        <w:br w:type="page"/>
      </w:r>
    </w:p>
    <w:p w:rsidR="005D3F38" w:rsidRDefault="005D3F38" w:rsidP="0063160E">
      <w:pPr>
        <w:pStyle w:val="Ttulo2"/>
      </w:pPr>
      <w:bookmarkStart w:id="140" w:name="_Toc441842999"/>
      <w:r>
        <w:lastRenderedPageBreak/>
        <w:t>Supervisión.</w:t>
      </w:r>
      <w:bookmarkEnd w:id="140"/>
    </w:p>
    <w:p w:rsidR="0063160E" w:rsidRDefault="005504A5" w:rsidP="0063160E">
      <w:pPr>
        <w:rPr>
          <w:lang w:val="es-ES_tradnl"/>
        </w:rPr>
      </w:pPr>
      <w:r>
        <w:rPr>
          <w:lang w:val="es-ES_tradnl"/>
        </w:rPr>
        <w:t>Tanto el servicio de Gestión M+N, como los eventos y notificaciones estarán integrados en el servicio de Supervisión y Mantenimiento general del sistema ULISES V 5000 I.</w:t>
      </w:r>
    </w:p>
    <w:p w:rsidR="005504A5" w:rsidRDefault="005504A5" w:rsidP="0063160E">
      <w:pPr>
        <w:rPr>
          <w:lang w:val="es-ES_tradnl"/>
        </w:rPr>
      </w:pPr>
      <w:r>
        <w:rPr>
          <w:lang w:val="es-ES_tradnl"/>
        </w:rPr>
        <w:t>Esta integración se efectuará a tres niveles:</w:t>
      </w:r>
    </w:p>
    <w:p w:rsidR="005504A5" w:rsidRDefault="005504A5" w:rsidP="0063160E">
      <w:pPr>
        <w:rPr>
          <w:lang w:val="es-ES_tradnl"/>
        </w:rPr>
      </w:pPr>
      <w:r w:rsidRPr="0030680B">
        <w:rPr>
          <w:u w:val="single"/>
          <w:lang w:val="es-ES_tradnl"/>
        </w:rPr>
        <w:t>Supervisión</w:t>
      </w:r>
      <w:r>
        <w:rPr>
          <w:lang w:val="es-ES_tradnl"/>
        </w:rPr>
        <w:t>. Se generará una vista adicional del estado del servicio y de sus componentes:</w:t>
      </w:r>
    </w:p>
    <w:p w:rsidR="005504A5" w:rsidRDefault="005504A5" w:rsidP="005504A5">
      <w:pPr>
        <w:pStyle w:val="Prrafodelista"/>
        <w:numPr>
          <w:ilvl w:val="0"/>
          <w:numId w:val="26"/>
        </w:numPr>
        <w:rPr>
          <w:lang w:val="es-ES_tradnl"/>
        </w:rPr>
      </w:pPr>
      <w:r>
        <w:rPr>
          <w:lang w:val="es-ES_tradnl"/>
        </w:rPr>
        <w:t>Actividad del Servicio</w:t>
      </w:r>
      <w:r w:rsidR="00071B4D">
        <w:rPr>
          <w:lang w:val="es-ES_tradnl"/>
        </w:rPr>
        <w:t>: Listado de cambios en las configuraciones de los elementos y eventos de los mismos.</w:t>
      </w:r>
    </w:p>
    <w:p w:rsidR="005504A5" w:rsidRDefault="005504A5" w:rsidP="005504A5">
      <w:pPr>
        <w:pStyle w:val="Prrafodelista"/>
        <w:numPr>
          <w:ilvl w:val="0"/>
          <w:numId w:val="26"/>
        </w:numPr>
        <w:rPr>
          <w:lang w:val="es-ES_tradnl"/>
        </w:rPr>
      </w:pPr>
      <w:r>
        <w:rPr>
          <w:lang w:val="es-ES_tradnl"/>
        </w:rPr>
        <w:t>Mapa de Asignaciones</w:t>
      </w:r>
      <w:r w:rsidR="00071B4D">
        <w:rPr>
          <w:lang w:val="es-ES_tradnl"/>
        </w:rPr>
        <w:t>: Listado y configuración de las asignaciones (Maestro/Esclavo) y en el caso de esclavos, frecuencias a las que escucha</w:t>
      </w:r>
      <w:ins w:id="141" w:author="Arturo García Luque" w:date="2017-01-09T17:32:00Z">
        <w:r w:rsidR="008940FE">
          <w:rPr>
            <w:lang w:val="es-ES_tradnl"/>
          </w:rPr>
          <w:t>, en cada uno de los emplazamientos</w:t>
        </w:r>
      </w:ins>
      <w:del w:id="142" w:author="Arturo García Luque" w:date="2017-01-09T17:32:00Z">
        <w:r w:rsidR="00071B4D" w:rsidDel="008940FE">
          <w:rPr>
            <w:lang w:val="es-ES_tradnl"/>
          </w:rPr>
          <w:delText>.</w:delText>
        </w:r>
      </w:del>
    </w:p>
    <w:p w:rsidR="005504A5" w:rsidRPr="005504A5" w:rsidRDefault="005504A5" w:rsidP="005504A5">
      <w:pPr>
        <w:pStyle w:val="Prrafodelista"/>
        <w:numPr>
          <w:ilvl w:val="0"/>
          <w:numId w:val="26"/>
        </w:numPr>
        <w:rPr>
          <w:lang w:val="es-ES_tradnl"/>
        </w:rPr>
      </w:pPr>
      <w:r>
        <w:rPr>
          <w:lang w:val="es-ES_tradnl"/>
        </w:rPr>
        <w:t>Estado de Equipos</w:t>
      </w:r>
      <w:r w:rsidR="00071B4D">
        <w:rPr>
          <w:lang w:val="es-ES_tradnl"/>
        </w:rPr>
        <w:t>:</w:t>
      </w:r>
      <w:r w:rsidR="00071B4D" w:rsidRPr="00071B4D">
        <w:rPr>
          <w:lang w:val="es-ES_tradnl"/>
        </w:rPr>
        <w:t xml:space="preserve"> </w:t>
      </w:r>
      <w:r w:rsidR="00071B4D">
        <w:rPr>
          <w:lang w:val="es-ES_tradnl"/>
        </w:rPr>
        <w:t>Listado de todos los elementos y estado actual</w:t>
      </w:r>
      <w:ins w:id="143" w:author="Arturo García Luque" w:date="2017-01-09T17:33:00Z">
        <w:r w:rsidR="008940FE">
          <w:rPr>
            <w:lang w:val="es-ES_tradnl"/>
          </w:rPr>
          <w:t xml:space="preserve"> de los equipos en cada emplazamiento</w:t>
        </w:r>
      </w:ins>
      <w:del w:id="144" w:author="Arturo García Luque" w:date="2017-01-09T17:33:00Z">
        <w:r w:rsidR="00071B4D" w:rsidDel="008940FE">
          <w:rPr>
            <w:lang w:val="es-ES_tradnl"/>
          </w:rPr>
          <w:delText>.</w:delText>
        </w:r>
      </w:del>
    </w:p>
    <w:p w:rsidR="0063160E" w:rsidRDefault="0063160E" w:rsidP="0063160E">
      <w:pPr>
        <w:rPr>
          <w:lang w:val="es-ES_tradnl"/>
        </w:rPr>
      </w:pPr>
    </w:p>
    <w:p w:rsidR="005504A5" w:rsidRDefault="005504A5" w:rsidP="0063160E">
      <w:pPr>
        <w:rPr>
          <w:lang w:val="es-ES_tradnl"/>
        </w:rPr>
      </w:pPr>
      <w:r w:rsidRPr="0030680B">
        <w:rPr>
          <w:u w:val="single"/>
          <w:lang w:val="es-ES_tradnl"/>
        </w:rPr>
        <w:t>Mando</w:t>
      </w:r>
      <w:r>
        <w:rPr>
          <w:lang w:val="es-ES_tradnl"/>
        </w:rPr>
        <w:t>. Se habilitarán mandos manuales para:</w:t>
      </w:r>
    </w:p>
    <w:p w:rsidR="005504A5" w:rsidRDefault="0030680B" w:rsidP="005504A5">
      <w:pPr>
        <w:pStyle w:val="Prrafodelista"/>
        <w:numPr>
          <w:ilvl w:val="0"/>
          <w:numId w:val="27"/>
        </w:numPr>
        <w:rPr>
          <w:lang w:val="es-ES_tradnl"/>
        </w:rPr>
      </w:pPr>
      <w:r>
        <w:rPr>
          <w:lang w:val="es-ES_tradnl"/>
        </w:rPr>
        <w:t xml:space="preserve">Forzar Asignaciones / </w:t>
      </w:r>
      <w:proofErr w:type="spellStart"/>
      <w:r>
        <w:rPr>
          <w:lang w:val="es-ES_tradnl"/>
        </w:rPr>
        <w:t>Desasignaciones</w:t>
      </w:r>
      <w:proofErr w:type="spellEnd"/>
      <w:r>
        <w:rPr>
          <w:lang w:val="es-ES_tradnl"/>
        </w:rPr>
        <w:t xml:space="preserve"> de Equipos</w:t>
      </w:r>
      <w:r w:rsidR="00071B4D">
        <w:rPr>
          <w:lang w:val="es-ES_tradnl"/>
        </w:rPr>
        <w:t>, para permitir mantenimiento y detección de incidencias.</w:t>
      </w:r>
    </w:p>
    <w:p w:rsidR="00B957D3" w:rsidRDefault="00B957D3" w:rsidP="005504A5">
      <w:pPr>
        <w:pStyle w:val="Prrafodelista"/>
        <w:numPr>
          <w:ilvl w:val="0"/>
          <w:numId w:val="27"/>
        </w:numPr>
        <w:rPr>
          <w:lang w:val="es-ES_tradnl"/>
        </w:rPr>
      </w:pPr>
      <w:r>
        <w:rPr>
          <w:lang w:val="es-ES_tradnl"/>
        </w:rPr>
        <w:t>Forzar Estado de equipo ‘No disponible’, para evitar lazos de Activo / Inactivo en funcionamientos anómalos de estos.</w:t>
      </w:r>
    </w:p>
    <w:p w:rsidR="0030680B" w:rsidRDefault="0030680B" w:rsidP="005504A5">
      <w:pPr>
        <w:pStyle w:val="Prrafodelista"/>
        <w:numPr>
          <w:ilvl w:val="0"/>
          <w:numId w:val="27"/>
        </w:numPr>
        <w:rPr>
          <w:lang w:val="es-ES_tradnl"/>
        </w:rPr>
      </w:pPr>
      <w:r>
        <w:rPr>
          <w:lang w:val="es-ES_tradnl"/>
        </w:rPr>
        <w:t>Reinicio del Servicio.</w:t>
      </w:r>
    </w:p>
    <w:p w:rsidR="0030680B" w:rsidRDefault="0030680B" w:rsidP="0030680B">
      <w:pPr>
        <w:rPr>
          <w:lang w:val="es-ES_tradnl"/>
        </w:rPr>
      </w:pPr>
    </w:p>
    <w:p w:rsidR="0030680B" w:rsidRDefault="0030680B" w:rsidP="0030680B">
      <w:pPr>
        <w:rPr>
          <w:lang w:val="es-ES_tradnl"/>
        </w:rPr>
      </w:pPr>
      <w:r w:rsidRPr="0030680B">
        <w:rPr>
          <w:u w:val="single"/>
          <w:lang w:val="es-ES_tradnl"/>
        </w:rPr>
        <w:t>Históricos</w:t>
      </w:r>
      <w:r>
        <w:rPr>
          <w:lang w:val="es-ES_tradnl"/>
        </w:rPr>
        <w:t>. Se integrará en el sistema general de Históricos, añadiendo al menos las siguientes incidencias:</w:t>
      </w:r>
    </w:p>
    <w:p w:rsidR="0030680B" w:rsidRDefault="0030680B" w:rsidP="0030680B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 xml:space="preserve">Asignación Equipo PPAL </w:t>
      </w:r>
      <w:r w:rsidRPr="0030680B">
        <w:rPr>
          <w:lang w:val="es-ES_tradnl"/>
        </w:rPr>
        <w:sym w:font="Wingdings" w:char="F0E0"/>
      </w:r>
      <w:r>
        <w:rPr>
          <w:lang w:val="es-ES_tradnl"/>
        </w:rPr>
        <w:t xml:space="preserve"> Frecuencia</w:t>
      </w:r>
      <w:ins w:id="145" w:author="Arturo García Luque" w:date="2017-01-09T17:33:00Z">
        <w:r w:rsidR="008940FE">
          <w:rPr>
            <w:lang w:val="es-ES_tradnl"/>
          </w:rPr>
          <w:t xml:space="preserve"> (En EMPL)</w:t>
        </w:r>
      </w:ins>
      <w:r>
        <w:rPr>
          <w:lang w:val="es-ES_tradnl"/>
        </w:rPr>
        <w:t>.</w:t>
      </w:r>
    </w:p>
    <w:p w:rsidR="0030680B" w:rsidRDefault="0030680B" w:rsidP="0030680B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 xml:space="preserve">Asignación Equipo RSVA </w:t>
      </w:r>
      <w:r w:rsidRPr="0030680B">
        <w:rPr>
          <w:lang w:val="es-ES_tradnl"/>
        </w:rPr>
        <w:sym w:font="Wingdings" w:char="F0E0"/>
      </w:r>
      <w:r>
        <w:rPr>
          <w:lang w:val="es-ES_tradnl"/>
        </w:rPr>
        <w:t>Frecuencia</w:t>
      </w:r>
      <w:ins w:id="146" w:author="Arturo García Luque" w:date="2017-01-09T17:33:00Z">
        <w:r w:rsidR="008940FE">
          <w:rPr>
            <w:lang w:val="es-ES_tradnl"/>
          </w:rPr>
          <w:t xml:space="preserve"> (En EMPL)</w:t>
        </w:r>
      </w:ins>
      <w:r>
        <w:rPr>
          <w:lang w:val="es-ES_tradnl"/>
        </w:rPr>
        <w:t>.</w:t>
      </w:r>
    </w:p>
    <w:p w:rsidR="0030680B" w:rsidRDefault="0030680B" w:rsidP="0030680B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>Desasignación Equipo en Frecuencia por Prioridad.</w:t>
      </w:r>
    </w:p>
    <w:p w:rsidR="0030680B" w:rsidRDefault="0030680B" w:rsidP="0030680B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>Equipo Operativo.</w:t>
      </w:r>
    </w:p>
    <w:p w:rsidR="0030680B" w:rsidRDefault="0030680B" w:rsidP="0030680B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>Equipo No Operativo.</w:t>
      </w:r>
    </w:p>
    <w:p w:rsidR="0030680B" w:rsidRDefault="0030680B" w:rsidP="0030680B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>Error en Frecuencia</w:t>
      </w:r>
      <w:r w:rsidR="00071B4D">
        <w:rPr>
          <w:lang w:val="es-ES_tradnl"/>
        </w:rPr>
        <w:t xml:space="preserve">: La frecuencia no </w:t>
      </w:r>
      <w:r w:rsidR="00877E2E">
        <w:rPr>
          <w:lang w:val="es-ES_tradnl"/>
        </w:rPr>
        <w:t>está</w:t>
      </w:r>
      <w:r w:rsidR="00071B4D">
        <w:rPr>
          <w:lang w:val="es-ES_tradnl"/>
        </w:rPr>
        <w:t xml:space="preserve"> disponible porque ningún equipo </w:t>
      </w:r>
      <w:r w:rsidR="00877E2E">
        <w:rPr>
          <w:lang w:val="es-ES_tradnl"/>
        </w:rPr>
        <w:t>está</w:t>
      </w:r>
      <w:r w:rsidR="00071B4D">
        <w:rPr>
          <w:lang w:val="es-ES_tradnl"/>
        </w:rPr>
        <w:t xml:space="preserve"> disponible.</w:t>
      </w:r>
    </w:p>
    <w:p w:rsidR="0030680B" w:rsidRPr="0030680B" w:rsidRDefault="0030680B" w:rsidP="0030680B">
      <w:pPr>
        <w:pStyle w:val="Prrafodelista"/>
        <w:numPr>
          <w:ilvl w:val="0"/>
          <w:numId w:val="28"/>
        </w:numPr>
        <w:rPr>
          <w:lang w:val="es-ES_tradnl"/>
        </w:rPr>
      </w:pPr>
      <w:r>
        <w:rPr>
          <w:lang w:val="es-ES_tradnl"/>
        </w:rPr>
        <w:t>Error en Equipo</w:t>
      </w:r>
      <w:r w:rsidR="00071B4D">
        <w:rPr>
          <w:lang w:val="es-ES_tradnl"/>
        </w:rPr>
        <w:t>: Que abarcan los posibles fallos de comunicación con el equipo, rechazo de la comunicación por el propio equipo y manipulación en modo Local del equipo</w:t>
      </w:r>
      <w:r>
        <w:rPr>
          <w:lang w:val="es-ES_tradnl"/>
        </w:rPr>
        <w:t>.</w:t>
      </w:r>
    </w:p>
    <w:p w:rsidR="005D3F38" w:rsidRDefault="005D3F38" w:rsidP="00606709">
      <w:pPr>
        <w:pStyle w:val="TextoNivel1"/>
      </w:pPr>
    </w:p>
    <w:p w:rsidR="004F3E5C" w:rsidRPr="00606709" w:rsidRDefault="004F3E5C" w:rsidP="00606709">
      <w:pPr>
        <w:pStyle w:val="TextoNivel1"/>
      </w:pPr>
    </w:p>
    <w:sectPr w:rsidR="004F3E5C" w:rsidRPr="00606709" w:rsidSect="0006050E">
      <w:pgSz w:w="11906" w:h="16838" w:code="9"/>
      <w:pgMar w:top="1701" w:right="1701" w:bottom="1134" w:left="1701" w:header="53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028" w:rsidRDefault="009C3028">
      <w:r>
        <w:separator/>
      </w:r>
    </w:p>
  </w:endnote>
  <w:endnote w:type="continuationSeparator" w:id="0">
    <w:p w:rsidR="009C3028" w:rsidRDefault="009C3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01" w:rsidRPr="00F76A93" w:rsidRDefault="00A25301" w:rsidP="00B86B3A">
    <w:pPr>
      <w:pStyle w:val="Piedepgina"/>
      <w:jc w:val="center"/>
      <w:rPr>
        <w:sz w:val="14"/>
        <w:szCs w:val="14"/>
      </w:rPr>
    </w:pPr>
    <w:r>
      <w:rPr>
        <w:noProof/>
      </w:rPr>
      <w:drawing>
        <wp:anchor distT="0" distB="0" distL="114300" distR="114300" simplePos="0" relativeHeight="251674624" behindDoc="0" locked="0" layoutInCell="1" allowOverlap="1" wp14:anchorId="7FFD4D97" wp14:editId="33968A79">
          <wp:simplePos x="0" y="0"/>
          <wp:positionH relativeFrom="column">
            <wp:posOffset>1948815</wp:posOffset>
          </wp:positionH>
          <wp:positionV relativeFrom="paragraph">
            <wp:posOffset>-3463925</wp:posOffset>
          </wp:positionV>
          <wp:extent cx="1562100" cy="1828800"/>
          <wp:effectExtent l="0" t="0" r="0" b="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cleo-df-ne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100" cy="182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76A93">
      <w:rPr>
        <w:sz w:val="14"/>
        <w:szCs w:val="14"/>
      </w:rPr>
      <w:t xml:space="preserve">© Copyright </w:t>
    </w:r>
    <w:r>
      <w:rPr>
        <w:sz w:val="14"/>
        <w:szCs w:val="14"/>
      </w:rPr>
      <w:t xml:space="preserve">DF </w:t>
    </w:r>
    <w:r w:rsidRPr="00F76A93">
      <w:rPr>
        <w:sz w:val="14"/>
        <w:szCs w:val="14"/>
      </w:rPr>
      <w:t>N</w:t>
    </w:r>
    <w:r>
      <w:rPr>
        <w:sz w:val="14"/>
        <w:szCs w:val="14"/>
      </w:rPr>
      <w:t>UCLEO</w:t>
    </w:r>
    <w:r w:rsidRPr="00F76A93">
      <w:rPr>
        <w:sz w:val="14"/>
        <w:szCs w:val="14"/>
      </w:rPr>
      <w:t xml:space="preserve"> 20</w:t>
    </w:r>
    <w:r>
      <w:rPr>
        <w:sz w:val="14"/>
        <w:szCs w:val="14"/>
      </w:rPr>
      <w:t>1</w:t>
    </w:r>
    <w:r w:rsidR="004B4B55">
      <w:rPr>
        <w:sz w:val="14"/>
        <w:szCs w:val="14"/>
      </w:rPr>
      <w:t>7</w:t>
    </w:r>
    <w:r w:rsidRPr="00F76A93">
      <w:rPr>
        <w:sz w:val="14"/>
        <w:szCs w:val="14"/>
      </w:rPr>
      <w:t>. Madrid</w:t>
    </w:r>
  </w:p>
  <w:p w:rsidR="00A25301" w:rsidRDefault="00A25301" w:rsidP="00B86B3A">
    <w:pPr>
      <w:pStyle w:val="Piedepgina"/>
      <w:jc w:val="center"/>
      <w:rPr>
        <w:sz w:val="14"/>
        <w:szCs w:val="14"/>
      </w:rPr>
    </w:pPr>
    <w:r w:rsidRPr="00F76A93">
      <w:rPr>
        <w:sz w:val="14"/>
        <w:szCs w:val="14"/>
      </w:rPr>
      <w:t>Todos los derechos reservados.</w:t>
    </w:r>
  </w:p>
  <w:p w:rsidR="00A25301" w:rsidRPr="00F76A93" w:rsidRDefault="00A25301" w:rsidP="00B86B3A">
    <w:pPr>
      <w:pStyle w:val="Piedepgina"/>
      <w:jc w:val="center"/>
      <w:rPr>
        <w:sz w:val="14"/>
        <w:szCs w:val="14"/>
      </w:rPr>
    </w:pPr>
  </w:p>
  <w:p w:rsidR="00A25301" w:rsidRPr="00B86B3A" w:rsidRDefault="00A25301" w:rsidP="00B86B3A">
    <w:pPr>
      <w:pStyle w:val="Piedepgina"/>
      <w:rPr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01" w:rsidRPr="00AE1EA7" w:rsidRDefault="009C3028" w:rsidP="00AE1EA7">
    <w:pPr>
      <w:pStyle w:val="Piedepgina"/>
      <w:tabs>
        <w:tab w:val="clear" w:pos="4252"/>
      </w:tabs>
      <w:spacing w:before="0"/>
      <w:rPr>
        <w:sz w:val="16"/>
        <w:szCs w:val="16"/>
        <w:lang w:val="en-US"/>
      </w:rPr>
    </w:pPr>
    <w:sdt>
      <w:sdtPr>
        <w:alias w:val="Palabras clave"/>
        <w:tag w:val=""/>
        <w:id w:val="441418444"/>
        <w:placeholder>
          <w:docPart w:val="A1BD4EDBCAF7402BBD92DC545E0E32FD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A25301">
          <w:t>U5K-GMN-000</w:t>
        </w:r>
      </w:sdtContent>
    </w:sdt>
    <w:r w:rsidR="00A25301" w:rsidRPr="00AE1EA7">
      <w:rPr>
        <w:sz w:val="16"/>
        <w:szCs w:val="16"/>
        <w:lang w:val="en-US"/>
      </w:rPr>
      <w:tab/>
    </w:r>
    <w:proofErr w:type="spellStart"/>
    <w:r w:rsidR="00A25301" w:rsidRPr="00AE1EA7">
      <w:rPr>
        <w:sz w:val="16"/>
        <w:szCs w:val="16"/>
        <w:lang w:val="en-US"/>
      </w:rPr>
      <w:t>Pág</w:t>
    </w:r>
    <w:proofErr w:type="spellEnd"/>
    <w:r w:rsidR="00A25301" w:rsidRPr="00AE1EA7">
      <w:rPr>
        <w:sz w:val="16"/>
        <w:szCs w:val="16"/>
        <w:lang w:val="en-US"/>
      </w:rPr>
      <w:t xml:space="preserve">. </w:t>
    </w:r>
    <w:r w:rsidR="00A25301" w:rsidRPr="00534726">
      <w:rPr>
        <w:rStyle w:val="Nmerodepgina"/>
        <w:sz w:val="16"/>
        <w:szCs w:val="16"/>
      </w:rPr>
      <w:fldChar w:fldCharType="begin"/>
    </w:r>
    <w:r w:rsidR="00A25301" w:rsidRPr="00AE1EA7">
      <w:rPr>
        <w:rStyle w:val="Nmerodepgina"/>
        <w:sz w:val="16"/>
        <w:szCs w:val="16"/>
        <w:lang w:val="en-US"/>
      </w:rPr>
      <w:instrText xml:space="preserve"> PAGE </w:instrText>
    </w:r>
    <w:r w:rsidR="00A25301" w:rsidRPr="00534726">
      <w:rPr>
        <w:rStyle w:val="Nmerodepgina"/>
        <w:sz w:val="16"/>
        <w:szCs w:val="16"/>
      </w:rPr>
      <w:fldChar w:fldCharType="separate"/>
    </w:r>
    <w:r w:rsidR="00BE7262">
      <w:rPr>
        <w:rStyle w:val="Nmerodepgina"/>
        <w:noProof/>
        <w:sz w:val="16"/>
        <w:szCs w:val="16"/>
        <w:lang w:val="en-US"/>
      </w:rPr>
      <w:t>6</w:t>
    </w:r>
    <w:r w:rsidR="00A25301" w:rsidRPr="00534726">
      <w:rPr>
        <w:rStyle w:val="Nmerodepgina"/>
        <w:sz w:val="16"/>
        <w:szCs w:val="16"/>
      </w:rPr>
      <w:fldChar w:fldCharType="end"/>
    </w:r>
  </w:p>
  <w:p w:rsidR="00A25301" w:rsidRPr="00470908" w:rsidRDefault="009C3028" w:rsidP="00AE1EA7">
    <w:pPr>
      <w:pStyle w:val="Piedepgina"/>
      <w:tabs>
        <w:tab w:val="clear" w:pos="4252"/>
      </w:tabs>
      <w:rPr>
        <w:i/>
        <w:sz w:val="16"/>
        <w:szCs w:val="16"/>
      </w:rPr>
    </w:pPr>
    <w:sdt>
      <w:sdtPr>
        <w:alias w:val="Fecha de publicación"/>
        <w:tag w:val=""/>
        <w:id w:val="1731351208"/>
        <w:placeholder>
          <w:docPart w:val="6DA4F4DB152A419FAAAC70EA9F315D1C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1-29T00:00:00Z">
          <w:dateFormat w:val="dd/MM/yyyy"/>
          <w:lid w:val="es-ES"/>
          <w:storeMappedDataAs w:val="dateTime"/>
          <w:calendar w:val="gregorian"/>
        </w:date>
      </w:sdtPr>
      <w:sdtEndPr/>
      <w:sdtContent>
        <w:r w:rsidR="007A735A">
          <w:t>29/01/2016</w:t>
        </w:r>
      </w:sdtContent>
    </w:sdt>
  </w:p>
  <w:p w:rsidR="00A25301" w:rsidRPr="00AD7BF1" w:rsidRDefault="00A25301" w:rsidP="00AE1EA7">
    <w:pPr>
      <w:pStyle w:val="Piedepgina"/>
      <w:tabs>
        <w:tab w:val="clear" w:pos="4252"/>
      </w:tabs>
      <w:spacing w:before="0"/>
      <w:jc w:val="center"/>
      <w:rPr>
        <w:sz w:val="12"/>
        <w:szCs w:val="12"/>
      </w:rPr>
    </w:pPr>
    <w:r w:rsidRPr="00470908">
      <w:rPr>
        <w:sz w:val="12"/>
        <w:szCs w:val="12"/>
      </w:rPr>
      <w:t xml:space="preserve">© Copyright </w:t>
    </w:r>
    <w:r>
      <w:rPr>
        <w:sz w:val="12"/>
        <w:szCs w:val="12"/>
      </w:rPr>
      <w:t xml:space="preserve">DF </w:t>
    </w:r>
    <w:r w:rsidRPr="00470908">
      <w:rPr>
        <w:sz w:val="12"/>
        <w:szCs w:val="12"/>
      </w:rPr>
      <w:t>N</w:t>
    </w:r>
    <w:r>
      <w:rPr>
        <w:sz w:val="12"/>
        <w:szCs w:val="12"/>
      </w:rPr>
      <w:t>U</w:t>
    </w:r>
    <w:r w:rsidRPr="00470908">
      <w:rPr>
        <w:sz w:val="12"/>
        <w:szCs w:val="12"/>
      </w:rPr>
      <w:t>CLEO 201</w:t>
    </w:r>
    <w:r>
      <w:rPr>
        <w:sz w:val="12"/>
        <w:szCs w:val="12"/>
      </w:rPr>
      <w:t>5</w:t>
    </w:r>
    <w:r w:rsidRPr="00470908">
      <w:rPr>
        <w:sz w:val="12"/>
        <w:szCs w:val="12"/>
      </w:rPr>
      <w:t xml:space="preserve">. </w:t>
    </w:r>
    <w:r w:rsidRPr="00AD7BF1">
      <w:rPr>
        <w:sz w:val="12"/>
        <w:szCs w:val="12"/>
      </w:rPr>
      <w:t>Madrid</w:t>
    </w:r>
  </w:p>
  <w:p w:rsidR="00A25301" w:rsidRPr="00F237F8" w:rsidRDefault="00A25301" w:rsidP="00F237F8">
    <w:pPr>
      <w:pStyle w:val="Piedepgina"/>
      <w:tabs>
        <w:tab w:val="clear" w:pos="4252"/>
      </w:tabs>
      <w:spacing w:before="0"/>
      <w:jc w:val="center"/>
      <w:rPr>
        <w:sz w:val="12"/>
        <w:szCs w:val="12"/>
      </w:rPr>
    </w:pPr>
    <w:r>
      <w:rPr>
        <w:sz w:val="12"/>
        <w:szCs w:val="12"/>
      </w:rPr>
      <w:t>Todos los derechos reservados.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01" w:rsidRPr="00534726" w:rsidRDefault="009C3028" w:rsidP="002911F5">
    <w:pPr>
      <w:pStyle w:val="Piedepgina"/>
      <w:tabs>
        <w:tab w:val="clear" w:pos="4252"/>
      </w:tabs>
      <w:spacing w:before="0"/>
      <w:rPr>
        <w:sz w:val="16"/>
        <w:szCs w:val="16"/>
      </w:rPr>
    </w:pPr>
    <w:sdt>
      <w:sdtPr>
        <w:alias w:val="Palabras clave"/>
        <w:tag w:val=""/>
        <w:id w:val="-666628925"/>
        <w:placeholder>
          <w:docPart w:val="CA3AA8C7503B41669234316EC1FF649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A25301">
          <w:t>U5K-GMN-000</w:t>
        </w:r>
      </w:sdtContent>
    </w:sdt>
    <w:r w:rsidR="00A25301" w:rsidRPr="00534726">
      <w:rPr>
        <w:sz w:val="16"/>
        <w:szCs w:val="16"/>
      </w:rPr>
      <w:tab/>
      <w:t xml:space="preserve">Pág. </w:t>
    </w:r>
    <w:r w:rsidR="00A25301" w:rsidRPr="00534726">
      <w:rPr>
        <w:rStyle w:val="Nmerodepgina"/>
        <w:sz w:val="16"/>
        <w:szCs w:val="16"/>
      </w:rPr>
      <w:fldChar w:fldCharType="begin"/>
    </w:r>
    <w:r w:rsidR="00A25301" w:rsidRPr="00534726">
      <w:rPr>
        <w:rStyle w:val="Nmerodepgina"/>
        <w:sz w:val="16"/>
        <w:szCs w:val="16"/>
      </w:rPr>
      <w:instrText xml:space="preserve"> PAGE </w:instrText>
    </w:r>
    <w:r w:rsidR="00A25301" w:rsidRPr="00534726">
      <w:rPr>
        <w:rStyle w:val="Nmerodepgina"/>
        <w:sz w:val="16"/>
        <w:szCs w:val="16"/>
      </w:rPr>
      <w:fldChar w:fldCharType="separate"/>
    </w:r>
    <w:r w:rsidR="001D457D">
      <w:rPr>
        <w:rStyle w:val="Nmerodepgina"/>
        <w:noProof/>
        <w:sz w:val="16"/>
        <w:szCs w:val="16"/>
      </w:rPr>
      <w:t>13</w:t>
    </w:r>
    <w:r w:rsidR="00A25301" w:rsidRPr="00534726">
      <w:rPr>
        <w:rStyle w:val="Nmerodepgina"/>
        <w:sz w:val="16"/>
        <w:szCs w:val="16"/>
      </w:rPr>
      <w:fldChar w:fldCharType="end"/>
    </w:r>
  </w:p>
  <w:p w:rsidR="00A25301" w:rsidRPr="00B86B3A" w:rsidRDefault="009C3028" w:rsidP="0039337A">
    <w:pPr>
      <w:pStyle w:val="Piedepgina"/>
      <w:tabs>
        <w:tab w:val="clear" w:pos="4252"/>
        <w:tab w:val="clear" w:pos="8504"/>
        <w:tab w:val="left" w:pos="3491"/>
      </w:tabs>
      <w:rPr>
        <w:i/>
        <w:sz w:val="16"/>
        <w:szCs w:val="16"/>
      </w:rPr>
    </w:pPr>
    <w:sdt>
      <w:sdtPr>
        <w:alias w:val="Fecha de publicación"/>
        <w:tag w:val=""/>
        <w:id w:val="2131895553"/>
        <w:placeholder>
          <w:docPart w:val="6DC71FD88A704DB1A8DE86F42093C07D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01-29T00:00:00Z">
          <w:dateFormat w:val="dd/MM/yyyy"/>
          <w:lid w:val="es-ES"/>
          <w:storeMappedDataAs w:val="dateTime"/>
          <w:calendar w:val="gregorian"/>
        </w:date>
      </w:sdtPr>
      <w:sdtEndPr/>
      <w:sdtContent>
        <w:r w:rsidR="007A735A">
          <w:t>29/01/2016</w:t>
        </w:r>
      </w:sdtContent>
    </w:sdt>
    <w:r w:rsidR="00A25301">
      <w:rPr>
        <w:i/>
        <w:sz w:val="16"/>
        <w:szCs w:val="16"/>
      </w:rPr>
      <w:tab/>
    </w:r>
  </w:p>
  <w:p w:rsidR="00A25301" w:rsidRPr="00AD7BF1" w:rsidRDefault="00A25301" w:rsidP="00F932F2">
    <w:pPr>
      <w:pStyle w:val="Piedepgina"/>
      <w:tabs>
        <w:tab w:val="clear" w:pos="4252"/>
      </w:tabs>
      <w:spacing w:before="0"/>
      <w:jc w:val="center"/>
      <w:rPr>
        <w:sz w:val="12"/>
        <w:szCs w:val="12"/>
      </w:rPr>
    </w:pPr>
    <w:r w:rsidRPr="00AD7BF1">
      <w:rPr>
        <w:sz w:val="12"/>
        <w:szCs w:val="12"/>
      </w:rPr>
      <w:t xml:space="preserve">© Copyright </w:t>
    </w:r>
    <w:r>
      <w:rPr>
        <w:sz w:val="12"/>
        <w:szCs w:val="12"/>
      </w:rPr>
      <w:t xml:space="preserve">DF </w:t>
    </w:r>
    <w:r w:rsidRPr="00AD7BF1">
      <w:rPr>
        <w:sz w:val="12"/>
        <w:szCs w:val="12"/>
      </w:rPr>
      <w:t>N</w:t>
    </w:r>
    <w:r>
      <w:rPr>
        <w:sz w:val="12"/>
        <w:szCs w:val="12"/>
      </w:rPr>
      <w:t>U</w:t>
    </w:r>
    <w:r w:rsidRPr="00AD7BF1">
      <w:rPr>
        <w:sz w:val="12"/>
        <w:szCs w:val="12"/>
      </w:rPr>
      <w:t>CLEO 20</w:t>
    </w:r>
    <w:r>
      <w:rPr>
        <w:sz w:val="12"/>
        <w:szCs w:val="12"/>
      </w:rPr>
      <w:t>15</w:t>
    </w:r>
    <w:r w:rsidRPr="00AD7BF1">
      <w:rPr>
        <w:sz w:val="12"/>
        <w:szCs w:val="12"/>
      </w:rPr>
      <w:t>. Madrid</w:t>
    </w:r>
  </w:p>
  <w:p w:rsidR="00A25301" w:rsidRPr="00AD7BF1" w:rsidRDefault="00A25301" w:rsidP="00F932F2">
    <w:pPr>
      <w:pStyle w:val="Piedepgina"/>
      <w:tabs>
        <w:tab w:val="clear" w:pos="4252"/>
      </w:tabs>
      <w:spacing w:before="0"/>
      <w:jc w:val="center"/>
      <w:rPr>
        <w:sz w:val="12"/>
        <w:szCs w:val="12"/>
      </w:rPr>
    </w:pPr>
    <w:r w:rsidRPr="00AD7BF1">
      <w:rPr>
        <w:sz w:val="12"/>
        <w:szCs w:val="12"/>
      </w:rPr>
      <w:t>Todos los derechos reservados.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028" w:rsidRDefault="009C3028">
      <w:r>
        <w:separator/>
      </w:r>
    </w:p>
  </w:footnote>
  <w:footnote w:type="continuationSeparator" w:id="0">
    <w:p w:rsidR="009C3028" w:rsidRDefault="009C3028">
      <w:r>
        <w:continuationSeparator/>
      </w:r>
    </w:p>
  </w:footnote>
  <w:footnote w:id="1">
    <w:p w:rsidR="00A25301" w:rsidRDefault="00A25301">
      <w:pPr>
        <w:pStyle w:val="Textonotapie"/>
      </w:pPr>
      <w:r>
        <w:rPr>
          <w:rStyle w:val="Refdenotaalpie"/>
        </w:rPr>
        <w:footnoteRef/>
      </w:r>
      <w:r>
        <w:t xml:space="preserve"> Los bloques marcados con un signo parecido al de INFINITO, implican un procedimiento genérico que se mostrará posteriormente.</w:t>
      </w:r>
    </w:p>
  </w:footnote>
  <w:footnote w:id="2">
    <w:p w:rsidR="00A25301" w:rsidRDefault="00A25301">
      <w:pPr>
        <w:pStyle w:val="Textonotapie"/>
      </w:pPr>
      <w:r>
        <w:rPr>
          <w:rStyle w:val="Refdenotaalpie"/>
        </w:rPr>
        <w:footnoteRef/>
      </w:r>
      <w:r>
        <w:t xml:space="preserve"> Este procedimiento puede cambiar en función de las características de la instalación.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01" w:rsidRDefault="009C3028" w:rsidP="00AE1EA7">
    <w:pPr>
      <w:pStyle w:val="Encabezado"/>
      <w:jc w:val="right"/>
      <w:rPr>
        <w:sz w:val="16"/>
        <w:szCs w:val="16"/>
      </w:rPr>
    </w:pPr>
    <w:sdt>
      <w:sdtPr>
        <w:alias w:val="Asunto"/>
        <w:tag w:val=""/>
        <w:id w:val="-1658143306"/>
        <w:placeholder>
          <w:docPart w:val="B94255829A8344C88ECAE6307539AE3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25301">
          <w:t>ULISES V 5000-I 2.X</w:t>
        </w:r>
      </w:sdtContent>
    </w:sdt>
    <w:r w:rsidR="00A25301">
      <w:rPr>
        <w:noProof/>
      </w:rPr>
      <w:drawing>
        <wp:anchor distT="0" distB="0" distL="114300" distR="114300" simplePos="0" relativeHeight="251678720" behindDoc="0" locked="0" layoutInCell="1" allowOverlap="1" wp14:anchorId="1DDE2B07" wp14:editId="6F257592">
          <wp:simplePos x="0" y="0"/>
          <wp:positionH relativeFrom="column">
            <wp:posOffset>-271145</wp:posOffset>
          </wp:positionH>
          <wp:positionV relativeFrom="paragraph">
            <wp:posOffset>11430</wp:posOffset>
          </wp:positionV>
          <wp:extent cx="467995" cy="546735"/>
          <wp:effectExtent l="0" t="0" r="8255" b="5715"/>
          <wp:wrapSquare wrapText="bothSides"/>
          <wp:docPr id="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cleo-df-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25301" w:rsidRDefault="009C3028" w:rsidP="00AE1EA7">
    <w:pPr>
      <w:pStyle w:val="Encabezado"/>
      <w:ind w:left="1870"/>
      <w:jc w:val="right"/>
      <w:rPr>
        <w:i/>
        <w:caps/>
        <w:sz w:val="14"/>
        <w:szCs w:val="14"/>
      </w:rPr>
    </w:pPr>
    <w:sdt>
      <w:sdtPr>
        <w:alias w:val="Título"/>
        <w:tag w:val=""/>
        <w:id w:val="-666715327"/>
        <w:placeholder>
          <w:docPart w:val="91E524EA75A14FED8912EE6DF3FC600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25301">
          <w:t>Gestor M+N. Análisis Funcional</w:t>
        </w:r>
      </w:sdtContent>
    </w:sdt>
    <w:r w:rsidR="00A25301">
      <w:rPr>
        <w:sz w:val="16"/>
        <w:szCs w:val="16"/>
      </w:rPr>
      <w:t xml:space="preserve">. </w:t>
    </w:r>
    <w:r w:rsidR="00A25301">
      <w:rPr>
        <w:i/>
        <w:caps/>
        <w:sz w:val="14"/>
        <w:szCs w:val="14"/>
      </w:rPr>
      <w:t>ReV:</w:t>
    </w:r>
    <w:sdt>
      <w:sdtPr>
        <w:rPr>
          <w:i/>
          <w:caps/>
          <w:sz w:val="14"/>
          <w:szCs w:val="14"/>
        </w:rPr>
        <w:alias w:val="Estado"/>
        <w:tag w:val=""/>
        <w:id w:val="1089667493"/>
        <w:placeholder>
          <w:docPart w:val="ACB95AB078494E678464242D87E9762D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B4B55">
          <w:rPr>
            <w:i/>
            <w:caps/>
            <w:sz w:val="14"/>
            <w:szCs w:val="14"/>
          </w:rPr>
          <w:t>4</w:t>
        </w:r>
      </w:sdtContent>
    </w:sdt>
  </w:p>
  <w:p w:rsidR="00A25301" w:rsidRPr="004B6551" w:rsidRDefault="00A25301" w:rsidP="004B6551">
    <w:pPr>
      <w:pStyle w:val="Encabezado"/>
      <w:pBdr>
        <w:bottom w:val="single" w:sz="12" w:space="6" w:color="808080"/>
      </w:pBdr>
      <w:ind w:left="-440" w:firstLine="2310"/>
      <w:jc w:val="right"/>
      <w:rPr>
        <w:i/>
        <w:caps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CC38EA" wp14:editId="75B0332F">
              <wp:simplePos x="0" y="0"/>
              <wp:positionH relativeFrom="column">
                <wp:posOffset>-957580</wp:posOffset>
              </wp:positionH>
              <wp:positionV relativeFrom="paragraph">
                <wp:posOffset>3383076</wp:posOffset>
              </wp:positionV>
              <wp:extent cx="215265" cy="1569720"/>
              <wp:effectExtent l="0" t="0" r="0" b="0"/>
              <wp:wrapNone/>
              <wp:docPr id="2" name="2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15697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25301" w:rsidRDefault="00A25301" w:rsidP="001477DD">
                          <w:r>
                            <w:t xml:space="preserve">P07007L </w:t>
                          </w:r>
                          <w:proofErr w:type="spellStart"/>
                          <w:r>
                            <w:t>Rev</w:t>
                          </w:r>
                          <w:proofErr w:type="spellEnd"/>
                          <w:r>
                            <w:t xml:space="preserve"> 1 Junio 2013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2 Cuadro de texto" o:spid="_x0000_s1026" type="#_x0000_t202" style="position:absolute;left:0;text-align:left;margin-left:-75.4pt;margin-top:266.4pt;width:16.95pt;height:123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" fillcolor="white [3201]" stroked="f" strokeweight=".5pt">
              <v:textbox style="layout-flow:vertical;mso-layout-flow-alt:bottom-to-top" inset="0,0,0,0">
                <w:txbxContent>
                  <w:p w:rsidR="00A25301" w:rsidRDefault="00A25301" w:rsidP="001477DD">
                    <w:r>
                      <w:t xml:space="preserve">P07007L </w:t>
                    </w:r>
                    <w:proofErr w:type="spellStart"/>
                    <w:r>
                      <w:t>Rev</w:t>
                    </w:r>
                    <w:proofErr w:type="spellEnd"/>
                    <w:r>
                      <w:t xml:space="preserve"> 1 Junio 2013</w:t>
                    </w:r>
                  </w:p>
                </w:txbxContent>
              </v:textbox>
            </v:shape>
          </w:pict>
        </mc:Fallback>
      </mc:AlternateContent>
    </w:r>
    <w:fldSimple w:instr=" STYLEREF  &quot;Título 1&quot;  \* MERGEFORMAT ">
      <w:r w:rsidR="00BE7262" w:rsidRPr="00BE7262">
        <w:rPr>
          <w:b w:val="0"/>
          <w:bCs/>
          <w:noProof/>
          <w:lang w:val="en-US"/>
        </w:rPr>
        <w:t>Objeto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301" w:rsidRDefault="009C3028" w:rsidP="00390E69">
    <w:pPr>
      <w:pStyle w:val="Encabezado"/>
      <w:jc w:val="right"/>
      <w:rPr>
        <w:sz w:val="16"/>
        <w:szCs w:val="16"/>
      </w:rPr>
    </w:pPr>
    <w:sdt>
      <w:sdtPr>
        <w:alias w:val="Asunto"/>
        <w:tag w:val=""/>
        <w:id w:val="1074938519"/>
        <w:placeholder>
          <w:docPart w:val="36C0ABAFF5E34B50A0750DFF61FAC5A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A25301">
          <w:t>ULISES V 5000-I 2.X</w:t>
        </w:r>
      </w:sdtContent>
    </w:sdt>
    <w:r w:rsidR="00A25301">
      <w:rPr>
        <w:noProof/>
      </w:rPr>
      <w:drawing>
        <wp:anchor distT="0" distB="0" distL="114300" distR="114300" simplePos="0" relativeHeight="251676672" behindDoc="0" locked="0" layoutInCell="1" allowOverlap="1" wp14:anchorId="0828776C" wp14:editId="137A1D90">
          <wp:simplePos x="0" y="0"/>
          <wp:positionH relativeFrom="column">
            <wp:posOffset>-276860</wp:posOffset>
          </wp:positionH>
          <wp:positionV relativeFrom="paragraph">
            <wp:posOffset>-2540</wp:posOffset>
          </wp:positionV>
          <wp:extent cx="467995" cy="546735"/>
          <wp:effectExtent l="0" t="0" r="8255" b="5715"/>
          <wp:wrapSquare wrapText="bothSides"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cleo-df-ne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7995" cy="546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5301">
      <w:rPr>
        <w:sz w:val="16"/>
        <w:szCs w:val="16"/>
      </w:rPr>
      <w:t xml:space="preserve"> </w:t>
    </w:r>
  </w:p>
  <w:p w:rsidR="00A25301" w:rsidRPr="00C85980" w:rsidRDefault="009C3028" w:rsidP="00C85980">
    <w:pPr>
      <w:pStyle w:val="Encabezado"/>
      <w:ind w:left="1870"/>
      <w:jc w:val="right"/>
      <w:rPr>
        <w:sz w:val="16"/>
        <w:szCs w:val="16"/>
      </w:rPr>
    </w:pPr>
    <w:sdt>
      <w:sdtPr>
        <w:alias w:val="Título"/>
        <w:tag w:val=""/>
        <w:id w:val="-666935449"/>
        <w:placeholder>
          <w:docPart w:val="24807449DDFB4EA4A903DE807EB0030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25301">
          <w:t>Gestor M+N. Análisis Funcional</w:t>
        </w:r>
      </w:sdtContent>
    </w:sdt>
  </w:p>
  <w:p w:rsidR="00A25301" w:rsidRPr="00AC3266" w:rsidRDefault="00A25301" w:rsidP="00AC3266">
    <w:pPr>
      <w:pStyle w:val="Encabezado"/>
      <w:pBdr>
        <w:bottom w:val="single" w:sz="12" w:space="6" w:color="808080"/>
      </w:pBdr>
      <w:ind w:left="-440" w:firstLine="2310"/>
      <w:jc w:val="right"/>
      <w:rPr>
        <w:i/>
        <w:caps/>
        <w:sz w:val="14"/>
        <w:szCs w:val="14"/>
      </w:rPr>
    </w:pPr>
    <w:r>
      <w:rPr>
        <w:i/>
        <w:caps/>
        <w:sz w:val="14"/>
        <w:szCs w:val="14"/>
      </w:rPr>
      <w:t>Revision:</w:t>
    </w:r>
    <w:sdt>
      <w:sdtPr>
        <w:rPr>
          <w:i/>
          <w:caps/>
          <w:sz w:val="14"/>
          <w:szCs w:val="14"/>
        </w:rPr>
        <w:alias w:val="Estado"/>
        <w:tag w:val=""/>
        <w:id w:val="-12766090"/>
        <w:placeholder>
          <w:docPart w:val="083DA19FEB404627A079E5F45667C26B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B4B55">
          <w:rPr>
            <w:i/>
            <w:caps/>
            <w:sz w:val="14"/>
            <w:szCs w:val="14"/>
          </w:rPr>
          <w:t>4</w:t>
        </w:r>
      </w:sdtContent>
    </w:sdt>
    <w:r>
      <w:rPr>
        <w:i/>
        <w:caps/>
        <w:sz w:val="14"/>
        <w:szCs w:val="14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420B630" wp14:editId="45FA0B4E">
              <wp:simplePos x="0" y="0"/>
              <wp:positionH relativeFrom="column">
                <wp:posOffset>-1022638</wp:posOffset>
              </wp:positionH>
              <wp:positionV relativeFrom="paragraph">
                <wp:posOffset>2687955</wp:posOffset>
              </wp:positionV>
              <wp:extent cx="215265" cy="1569720"/>
              <wp:effectExtent l="0" t="0" r="0" b="0"/>
              <wp:wrapNone/>
              <wp:docPr id="3" name="3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" cy="15697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25301" w:rsidRDefault="00A25301" w:rsidP="001477DD">
                          <w:r>
                            <w:t xml:space="preserve">P07007L </w:t>
                          </w:r>
                          <w:proofErr w:type="spellStart"/>
                          <w:r>
                            <w:t>Rev</w:t>
                          </w:r>
                          <w:proofErr w:type="spellEnd"/>
                          <w:r>
                            <w:t xml:space="preserve"> 1 Junio 2013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3 Cuadro de texto" o:spid="_x0000_s1027" type="#_x0000_t202" style="position:absolute;left:0;text-align:left;margin-left:-80.5pt;margin-top:211.65pt;width:16.95pt;height:123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" fillcolor="white [3201]" stroked="f" strokeweight=".5pt">
              <v:textbox style="layout-flow:vertical;mso-layout-flow-alt:bottom-to-top" inset="0,0,0,0">
                <w:txbxContent>
                  <w:p w:rsidR="00A25301" w:rsidRDefault="00A25301" w:rsidP="001477DD">
                    <w:r>
                      <w:t xml:space="preserve">P07007L </w:t>
                    </w:r>
                    <w:proofErr w:type="spellStart"/>
                    <w:r>
                      <w:t>Rev</w:t>
                    </w:r>
                    <w:proofErr w:type="spellEnd"/>
                    <w:r>
                      <w:t xml:space="preserve"> 1 Junio 2013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6111"/>
    <w:multiLevelType w:val="hybridMultilevel"/>
    <w:tmpl w:val="12EEB2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D50C5"/>
    <w:multiLevelType w:val="hybridMultilevel"/>
    <w:tmpl w:val="B47CA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A3759"/>
    <w:multiLevelType w:val="hybridMultilevel"/>
    <w:tmpl w:val="72B02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E5CBF"/>
    <w:multiLevelType w:val="hybridMultilevel"/>
    <w:tmpl w:val="B65A4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F26B60"/>
    <w:multiLevelType w:val="hybridMultilevel"/>
    <w:tmpl w:val="0C1619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15465"/>
    <w:multiLevelType w:val="hybridMultilevel"/>
    <w:tmpl w:val="C3288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F02B5E"/>
    <w:multiLevelType w:val="hybridMultilevel"/>
    <w:tmpl w:val="FE1ABE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52AFD"/>
    <w:multiLevelType w:val="hybridMultilevel"/>
    <w:tmpl w:val="4A1473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61175"/>
    <w:multiLevelType w:val="hybridMultilevel"/>
    <w:tmpl w:val="DE3093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1570F"/>
    <w:multiLevelType w:val="multilevel"/>
    <w:tmpl w:val="73EC9C2A"/>
    <w:lvl w:ilvl="0">
      <w:start w:val="1"/>
      <w:numFmt w:val="decimal"/>
      <w:pStyle w:val="Ttulo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2665"/>
        </w:tabs>
        <w:ind w:left="2665" w:hanging="68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51"/>
        </w:tabs>
        <w:ind w:left="862" w:hanging="862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Ttulo6"/>
      <w:lvlText w:val="%1.%2.%3.%4.%5.%6."/>
      <w:lvlJc w:val="left"/>
      <w:pPr>
        <w:tabs>
          <w:tab w:val="num" w:pos="1152"/>
        </w:tabs>
        <w:ind w:left="1151" w:hanging="1151"/>
      </w:pPr>
      <w:rPr>
        <w:rFonts w:hint="default"/>
      </w:r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1296"/>
        </w:tabs>
        <w:ind w:left="1298" w:hanging="1298"/>
      </w:pPr>
      <w:rPr>
        <w:rFonts w:hint="default"/>
      </w:r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1584"/>
        </w:tabs>
        <w:ind w:left="1582" w:hanging="1582"/>
      </w:pPr>
      <w:rPr>
        <w:rFonts w:hint="default"/>
      </w:rPr>
    </w:lvl>
  </w:abstractNum>
  <w:abstractNum w:abstractNumId="10">
    <w:nsid w:val="3D26118F"/>
    <w:multiLevelType w:val="multilevel"/>
    <w:tmpl w:val="DE1A0D32"/>
    <w:lvl w:ilvl="0">
      <w:start w:val="1"/>
      <w:numFmt w:val="bullet"/>
      <w:pStyle w:val="Vietanivel1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ivel2"/>
      <w:lvlText w:val="-"/>
      <w:lvlJc w:val="left"/>
      <w:pPr>
        <w:tabs>
          <w:tab w:val="num" w:pos="510"/>
        </w:tabs>
        <w:ind w:left="510" w:hanging="340"/>
      </w:pPr>
      <w:rPr>
        <w:rFonts w:ascii="Arial" w:hAnsi="Arial" w:hint="default"/>
      </w:rPr>
    </w:lvl>
    <w:lvl w:ilvl="2">
      <w:start w:val="1"/>
      <w:numFmt w:val="bullet"/>
      <w:pStyle w:val="Vietanivel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11">
    <w:nsid w:val="3F01599F"/>
    <w:multiLevelType w:val="multilevel"/>
    <w:tmpl w:val="D2C67BBC"/>
    <w:lvl w:ilvl="0">
      <w:start w:val="1"/>
      <w:numFmt w:val="lowerLetter"/>
      <w:suff w:val="space"/>
      <w:lvlText w:val="%1. "/>
      <w:lvlJc w:val="left"/>
      <w:pPr>
        <w:ind w:left="567" w:hanging="283"/>
      </w:pPr>
      <w:rPr>
        <w:rFonts w:ascii="Arial" w:hAnsi="Arial" w:hint="default"/>
        <w:b/>
        <w:bCs/>
        <w:i w:val="0"/>
        <w:color w:val="000000"/>
        <w:sz w:val="20"/>
        <w:szCs w:val="2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(%2) "/>
      <w:lvlJc w:val="left"/>
      <w:pPr>
        <w:ind w:left="907" w:hanging="340"/>
      </w:pPr>
      <w:rPr>
        <w:rFonts w:ascii="Arial" w:hAnsi="Arial" w:hint="default"/>
        <w:b/>
        <w:i w:val="0"/>
        <w:color w:val="auto"/>
        <w:sz w:val="20"/>
        <w:szCs w:val="20"/>
      </w:rPr>
    </w:lvl>
    <w:lvl w:ilvl="2">
      <w:start w:val="1"/>
      <w:numFmt w:val="bullet"/>
      <w:suff w:val="space"/>
      <w:lvlText w:val=""/>
      <w:lvlJc w:val="left"/>
      <w:pPr>
        <w:ind w:left="1304" w:hanging="397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pStyle w:val="Vietanivel4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pStyle w:val="Vietanivel5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12">
    <w:nsid w:val="422C611C"/>
    <w:multiLevelType w:val="hybridMultilevel"/>
    <w:tmpl w:val="6C8CB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71711B"/>
    <w:multiLevelType w:val="hybridMultilevel"/>
    <w:tmpl w:val="DBD41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B2370C"/>
    <w:multiLevelType w:val="hybridMultilevel"/>
    <w:tmpl w:val="207EF8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D049DC"/>
    <w:multiLevelType w:val="hybridMultilevel"/>
    <w:tmpl w:val="A6209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E56F1"/>
    <w:multiLevelType w:val="hybridMultilevel"/>
    <w:tmpl w:val="4E30D5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07050E"/>
    <w:multiLevelType w:val="hybridMultilevel"/>
    <w:tmpl w:val="141E3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B93815"/>
    <w:multiLevelType w:val="multilevel"/>
    <w:tmpl w:val="8E0AB50E"/>
    <w:styleLink w:val="EstiloEsquemanumerado16ptNegritaAzulgrisceoRelieve"/>
    <w:lvl w:ilvl="0">
      <w:start w:val="2"/>
      <w:numFmt w:val="bullet"/>
      <w:suff w:val="space"/>
      <w:lvlText w:val=""/>
      <w:lvlJc w:val="left"/>
      <w:pPr>
        <w:ind w:left="2212" w:hanging="2212"/>
      </w:pPr>
      <w:rPr>
        <w:rFonts w:ascii="Symbol" w:hAnsi="Symbol" w:hint="default"/>
        <w:b/>
        <w:bCs/>
        <w:i w:val="0"/>
        <w:color w:val="auto"/>
        <w:sz w:val="32"/>
        <w:szCs w:val="32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lvl>
    <w:lvl w:ilvl="1">
      <w:start w:val="1"/>
      <w:numFmt w:val="bullet"/>
      <w:suff w:val="space"/>
      <w:lvlText w:val=""/>
      <w:lvlJc w:val="left"/>
      <w:pPr>
        <w:ind w:left="2325" w:hanging="1871"/>
      </w:pPr>
      <w:rPr>
        <w:rFonts w:ascii="Symbol" w:hAnsi="Symbol" w:hint="default"/>
        <w:color w:val="auto"/>
      </w:rPr>
    </w:lvl>
    <w:lvl w:ilvl="2">
      <w:start w:val="1"/>
      <w:numFmt w:val="bullet"/>
      <w:suff w:val="space"/>
      <w:lvlText w:val=""/>
      <w:lvlJc w:val="left"/>
      <w:pPr>
        <w:ind w:left="2552" w:hanging="1815"/>
      </w:pPr>
      <w:rPr>
        <w:rFonts w:ascii="Symbol" w:hAnsi="Symbol" w:hint="default"/>
        <w:b w:val="0"/>
        <w:i w:val="0"/>
        <w:color w:val="auto"/>
      </w:rPr>
    </w:lvl>
    <w:lvl w:ilvl="3">
      <w:start w:val="1"/>
      <w:numFmt w:val="lowerLetter"/>
      <w:suff w:val="space"/>
      <w:lvlText w:val="%4."/>
      <w:lvlJc w:val="left"/>
      <w:pPr>
        <w:ind w:left="2779" w:hanging="1645"/>
      </w:pPr>
      <w:rPr>
        <w:rFonts w:ascii="Trebuchet MS" w:hAnsi="Trebuchet MS" w:hint="default"/>
        <w:sz w:val="20"/>
        <w:szCs w:val="20"/>
      </w:rPr>
    </w:lvl>
    <w:lvl w:ilvl="4">
      <w:start w:val="1"/>
      <w:numFmt w:val="lowerRoman"/>
      <w:suff w:val="nothing"/>
      <w:lvlText w:val="%5."/>
      <w:lvlJc w:val="left"/>
      <w:pPr>
        <w:ind w:left="2892" w:hanging="1304"/>
      </w:pPr>
      <w:rPr>
        <w:rFonts w:hint="default"/>
        <w:sz w:val="18"/>
        <w:szCs w:val="18"/>
      </w:rPr>
    </w:lvl>
    <w:lvl w:ilvl="5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645" w:firstLine="0"/>
      </w:pPr>
      <w:rPr>
        <w:rFonts w:hint="default"/>
      </w:rPr>
    </w:lvl>
  </w:abstractNum>
  <w:abstractNum w:abstractNumId="19">
    <w:nsid w:val="59A841B6"/>
    <w:multiLevelType w:val="hybridMultilevel"/>
    <w:tmpl w:val="2EBA14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1C21E51"/>
    <w:multiLevelType w:val="hybridMultilevel"/>
    <w:tmpl w:val="98C8DF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62786429"/>
    <w:multiLevelType w:val="hybridMultilevel"/>
    <w:tmpl w:val="648CC4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D92A29"/>
    <w:multiLevelType w:val="hybridMultilevel"/>
    <w:tmpl w:val="73B464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654330"/>
    <w:multiLevelType w:val="multilevel"/>
    <w:tmpl w:val="00982FD4"/>
    <w:lvl w:ilvl="0">
      <w:start w:val="1"/>
      <w:numFmt w:val="lowerLetter"/>
      <w:pStyle w:val="VietaC1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VietaC2"/>
      <w:lvlText w:val="%2)"/>
      <w:lvlJc w:val="left"/>
      <w:pPr>
        <w:tabs>
          <w:tab w:val="num" w:pos="510"/>
        </w:tabs>
        <w:ind w:left="510" w:hanging="340"/>
      </w:pPr>
      <w:rPr>
        <w:rFonts w:hint="default"/>
      </w:rPr>
    </w:lvl>
    <w:lvl w:ilvl="2">
      <w:start w:val="1"/>
      <w:numFmt w:val="lowerRoman"/>
      <w:pStyle w:val="VietaC3"/>
      <w:lvlText w:val="%3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79"/>
        </w:tabs>
        <w:ind w:left="890" w:hanging="86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37"/>
        </w:tabs>
        <w:ind w:left="1037" w:hanging="1009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180"/>
        </w:tabs>
        <w:ind w:left="1179" w:hanging="1151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324"/>
        </w:tabs>
        <w:ind w:left="1326" w:hanging="1298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68"/>
        </w:tabs>
        <w:ind w:left="1468" w:hanging="14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612"/>
        </w:tabs>
        <w:ind w:left="1610" w:hanging="1582"/>
      </w:pPr>
      <w:rPr>
        <w:rFonts w:hint="default"/>
      </w:rPr>
    </w:lvl>
  </w:abstractNum>
  <w:abstractNum w:abstractNumId="24">
    <w:nsid w:val="68AF5D6D"/>
    <w:multiLevelType w:val="hybridMultilevel"/>
    <w:tmpl w:val="E6AE5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3B27D4"/>
    <w:multiLevelType w:val="hybridMultilevel"/>
    <w:tmpl w:val="3E0A76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CC4216"/>
    <w:multiLevelType w:val="multilevel"/>
    <w:tmpl w:val="76F03522"/>
    <w:lvl w:ilvl="0">
      <w:start w:val="1"/>
      <w:numFmt w:val="bullet"/>
      <w:pStyle w:val="VietaN1"/>
      <w:lvlText w:val="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>
      <w:start w:val="1"/>
      <w:numFmt w:val="bullet"/>
      <w:pStyle w:val="VietaN2"/>
      <w:lvlText w:val=""/>
      <w:lvlJc w:val="left"/>
      <w:pPr>
        <w:tabs>
          <w:tab w:val="num" w:pos="510"/>
        </w:tabs>
        <w:ind w:left="510" w:hanging="340"/>
      </w:pPr>
      <w:rPr>
        <w:rFonts w:ascii="Wingdings" w:hAnsi="Wingdings" w:hint="default"/>
      </w:rPr>
    </w:lvl>
    <w:lvl w:ilvl="2">
      <w:start w:val="1"/>
      <w:numFmt w:val="bullet"/>
      <w:pStyle w:val="VietaN3"/>
      <w:lvlText w:val="◦"/>
      <w:lvlJc w:val="left"/>
      <w:pPr>
        <w:tabs>
          <w:tab w:val="num" w:pos="680"/>
        </w:tabs>
        <w:ind w:left="680" w:hanging="34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"/>
      <w:lvlJc w:val="left"/>
      <w:pPr>
        <w:tabs>
          <w:tab w:val="num" w:pos="1026"/>
        </w:tabs>
        <w:ind w:left="1037" w:hanging="862"/>
      </w:pPr>
      <w:rPr>
        <w:rFonts w:hint="default"/>
      </w:rPr>
    </w:lvl>
    <w:lvl w:ilvl="4">
      <w:start w:val="1"/>
      <w:numFmt w:val="decimal"/>
      <w:lvlText w:val="%1"/>
      <w:lvlJc w:val="left"/>
      <w:pPr>
        <w:tabs>
          <w:tab w:val="num" w:pos="1184"/>
        </w:tabs>
        <w:ind w:left="1184" w:hanging="1009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327"/>
        </w:tabs>
        <w:ind w:left="1326" w:hanging="1151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471"/>
        </w:tabs>
        <w:ind w:left="1473" w:hanging="1298"/>
      </w:pPr>
      <w:rPr>
        <w:rFonts w:hint="default"/>
      </w:rPr>
    </w:lvl>
    <w:lvl w:ilvl="7">
      <w:start w:val="1"/>
      <w:numFmt w:val="decimal"/>
      <w:lvlText w:val="%1"/>
      <w:lvlJc w:val="left"/>
      <w:pPr>
        <w:tabs>
          <w:tab w:val="num" w:pos="1615"/>
        </w:tabs>
        <w:ind w:left="1615" w:hanging="1440"/>
      </w:pPr>
      <w:rPr>
        <w:rFonts w:hint="default"/>
      </w:rPr>
    </w:lvl>
    <w:lvl w:ilvl="8">
      <w:start w:val="1"/>
      <w:numFmt w:val="decimal"/>
      <w:lvlText w:val="%1"/>
      <w:lvlJc w:val="left"/>
      <w:pPr>
        <w:tabs>
          <w:tab w:val="num" w:pos="1759"/>
        </w:tabs>
        <w:ind w:left="1757" w:hanging="1582"/>
      </w:pPr>
      <w:rPr>
        <w:rFonts w:hint="default"/>
      </w:rPr>
    </w:lvl>
  </w:abstractNum>
  <w:abstractNum w:abstractNumId="27">
    <w:nsid w:val="779C76AB"/>
    <w:multiLevelType w:val="hybridMultilevel"/>
    <w:tmpl w:val="AC02484A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77F54E66"/>
    <w:multiLevelType w:val="hybridMultilevel"/>
    <w:tmpl w:val="C6BC9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9"/>
  </w:num>
  <w:num w:numId="4">
    <w:abstractNumId w:val="10"/>
  </w:num>
  <w:num w:numId="5">
    <w:abstractNumId w:val="23"/>
  </w:num>
  <w:num w:numId="6">
    <w:abstractNumId w:val="26"/>
  </w:num>
  <w:num w:numId="7">
    <w:abstractNumId w:val="27"/>
  </w:num>
  <w:num w:numId="8">
    <w:abstractNumId w:val="6"/>
  </w:num>
  <w:num w:numId="9">
    <w:abstractNumId w:val="0"/>
  </w:num>
  <w:num w:numId="10">
    <w:abstractNumId w:val="16"/>
  </w:num>
  <w:num w:numId="11">
    <w:abstractNumId w:val="20"/>
  </w:num>
  <w:num w:numId="12">
    <w:abstractNumId w:val="19"/>
  </w:num>
  <w:num w:numId="13">
    <w:abstractNumId w:val="21"/>
  </w:num>
  <w:num w:numId="14">
    <w:abstractNumId w:val="2"/>
  </w:num>
  <w:num w:numId="15">
    <w:abstractNumId w:val="7"/>
  </w:num>
  <w:num w:numId="16">
    <w:abstractNumId w:val="8"/>
  </w:num>
  <w:num w:numId="17">
    <w:abstractNumId w:val="24"/>
  </w:num>
  <w:num w:numId="18">
    <w:abstractNumId w:val="1"/>
  </w:num>
  <w:num w:numId="19">
    <w:abstractNumId w:val="17"/>
  </w:num>
  <w:num w:numId="20">
    <w:abstractNumId w:val="15"/>
  </w:num>
  <w:num w:numId="21">
    <w:abstractNumId w:val="25"/>
  </w:num>
  <w:num w:numId="22">
    <w:abstractNumId w:val="28"/>
  </w:num>
  <w:num w:numId="23">
    <w:abstractNumId w:val="12"/>
  </w:num>
  <w:num w:numId="24">
    <w:abstractNumId w:val="13"/>
  </w:num>
  <w:num w:numId="25">
    <w:abstractNumId w:val="22"/>
  </w:num>
  <w:num w:numId="26">
    <w:abstractNumId w:val="5"/>
  </w:num>
  <w:num w:numId="27">
    <w:abstractNumId w:val="3"/>
  </w:num>
  <w:num w:numId="28">
    <w:abstractNumId w:val="14"/>
  </w:num>
  <w:num w:numId="29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74A"/>
    <w:rsid w:val="00001013"/>
    <w:rsid w:val="0000177C"/>
    <w:rsid w:val="00002D2D"/>
    <w:rsid w:val="000056BF"/>
    <w:rsid w:val="00007113"/>
    <w:rsid w:val="00011395"/>
    <w:rsid w:val="00011822"/>
    <w:rsid w:val="00013F39"/>
    <w:rsid w:val="00015E06"/>
    <w:rsid w:val="00016040"/>
    <w:rsid w:val="00016E7C"/>
    <w:rsid w:val="0001762D"/>
    <w:rsid w:val="0002009D"/>
    <w:rsid w:val="00022A31"/>
    <w:rsid w:val="000233D5"/>
    <w:rsid w:val="00025852"/>
    <w:rsid w:val="000265D5"/>
    <w:rsid w:val="0003089F"/>
    <w:rsid w:val="00032662"/>
    <w:rsid w:val="00032C75"/>
    <w:rsid w:val="00032E59"/>
    <w:rsid w:val="00033310"/>
    <w:rsid w:val="000367AB"/>
    <w:rsid w:val="00040479"/>
    <w:rsid w:val="00040A8E"/>
    <w:rsid w:val="00040A8F"/>
    <w:rsid w:val="00042547"/>
    <w:rsid w:val="00045F52"/>
    <w:rsid w:val="000473C0"/>
    <w:rsid w:val="00051FB4"/>
    <w:rsid w:val="000538A8"/>
    <w:rsid w:val="00053BE3"/>
    <w:rsid w:val="0006050E"/>
    <w:rsid w:val="000619CD"/>
    <w:rsid w:val="00061B3F"/>
    <w:rsid w:val="00064906"/>
    <w:rsid w:val="00065013"/>
    <w:rsid w:val="0007036C"/>
    <w:rsid w:val="00071B4D"/>
    <w:rsid w:val="0007257A"/>
    <w:rsid w:val="00072CB7"/>
    <w:rsid w:val="00072D66"/>
    <w:rsid w:val="00075B2C"/>
    <w:rsid w:val="00077FF9"/>
    <w:rsid w:val="00080DB2"/>
    <w:rsid w:val="00085E5C"/>
    <w:rsid w:val="00087BDC"/>
    <w:rsid w:val="00090F5D"/>
    <w:rsid w:val="0009329D"/>
    <w:rsid w:val="00093D71"/>
    <w:rsid w:val="00094650"/>
    <w:rsid w:val="0009530A"/>
    <w:rsid w:val="0009602C"/>
    <w:rsid w:val="00096533"/>
    <w:rsid w:val="00096540"/>
    <w:rsid w:val="000A05E1"/>
    <w:rsid w:val="000A0AAE"/>
    <w:rsid w:val="000A0E93"/>
    <w:rsid w:val="000A187A"/>
    <w:rsid w:val="000A1ABD"/>
    <w:rsid w:val="000A2249"/>
    <w:rsid w:val="000A2F93"/>
    <w:rsid w:val="000A348C"/>
    <w:rsid w:val="000A5CBC"/>
    <w:rsid w:val="000A603A"/>
    <w:rsid w:val="000A6630"/>
    <w:rsid w:val="000B2D0E"/>
    <w:rsid w:val="000B5C66"/>
    <w:rsid w:val="000C2B46"/>
    <w:rsid w:val="000C3FF8"/>
    <w:rsid w:val="000C5D2F"/>
    <w:rsid w:val="000C7872"/>
    <w:rsid w:val="000D0C2A"/>
    <w:rsid w:val="000D0C58"/>
    <w:rsid w:val="000D267C"/>
    <w:rsid w:val="000D2BB7"/>
    <w:rsid w:val="000D3499"/>
    <w:rsid w:val="000D3555"/>
    <w:rsid w:val="000D48B3"/>
    <w:rsid w:val="000D604E"/>
    <w:rsid w:val="000D65AE"/>
    <w:rsid w:val="000D7B36"/>
    <w:rsid w:val="000E06D4"/>
    <w:rsid w:val="000E0F81"/>
    <w:rsid w:val="000E143B"/>
    <w:rsid w:val="000E1667"/>
    <w:rsid w:val="000E3C48"/>
    <w:rsid w:val="000E5AB0"/>
    <w:rsid w:val="000E5B7B"/>
    <w:rsid w:val="000E64C2"/>
    <w:rsid w:val="000F2743"/>
    <w:rsid w:val="000F2FFE"/>
    <w:rsid w:val="000F32FB"/>
    <w:rsid w:val="000F3AB3"/>
    <w:rsid w:val="000F5014"/>
    <w:rsid w:val="000F5307"/>
    <w:rsid w:val="000F5C24"/>
    <w:rsid w:val="001002EE"/>
    <w:rsid w:val="0010071D"/>
    <w:rsid w:val="0010189E"/>
    <w:rsid w:val="00104BD1"/>
    <w:rsid w:val="001116AF"/>
    <w:rsid w:val="00111F64"/>
    <w:rsid w:val="001129A3"/>
    <w:rsid w:val="00113FF7"/>
    <w:rsid w:val="00116829"/>
    <w:rsid w:val="00116ACA"/>
    <w:rsid w:val="00116D87"/>
    <w:rsid w:val="001220B5"/>
    <w:rsid w:val="001261E5"/>
    <w:rsid w:val="0013043C"/>
    <w:rsid w:val="0013297B"/>
    <w:rsid w:val="00133691"/>
    <w:rsid w:val="00133842"/>
    <w:rsid w:val="00133CAC"/>
    <w:rsid w:val="00134248"/>
    <w:rsid w:val="00135F90"/>
    <w:rsid w:val="00136DB7"/>
    <w:rsid w:val="00137833"/>
    <w:rsid w:val="00137EEB"/>
    <w:rsid w:val="0014107E"/>
    <w:rsid w:val="00145595"/>
    <w:rsid w:val="00145853"/>
    <w:rsid w:val="00145959"/>
    <w:rsid w:val="00146359"/>
    <w:rsid w:val="00146ADC"/>
    <w:rsid w:val="001477DD"/>
    <w:rsid w:val="0015086E"/>
    <w:rsid w:val="00154592"/>
    <w:rsid w:val="00154E5C"/>
    <w:rsid w:val="00155B46"/>
    <w:rsid w:val="001568C9"/>
    <w:rsid w:val="00160B98"/>
    <w:rsid w:val="001612F9"/>
    <w:rsid w:val="00161E65"/>
    <w:rsid w:val="00161FA6"/>
    <w:rsid w:val="0016276D"/>
    <w:rsid w:val="00163E88"/>
    <w:rsid w:val="0017092A"/>
    <w:rsid w:val="001710ED"/>
    <w:rsid w:val="0017138F"/>
    <w:rsid w:val="0017311E"/>
    <w:rsid w:val="0017498D"/>
    <w:rsid w:val="001755EF"/>
    <w:rsid w:val="001762C6"/>
    <w:rsid w:val="00176B48"/>
    <w:rsid w:val="001817F9"/>
    <w:rsid w:val="0018221B"/>
    <w:rsid w:val="00183035"/>
    <w:rsid w:val="00183A41"/>
    <w:rsid w:val="00184830"/>
    <w:rsid w:val="00184B71"/>
    <w:rsid w:val="001902F5"/>
    <w:rsid w:val="00190911"/>
    <w:rsid w:val="00190D5E"/>
    <w:rsid w:val="0019265E"/>
    <w:rsid w:val="00194AA5"/>
    <w:rsid w:val="0019550B"/>
    <w:rsid w:val="00197B41"/>
    <w:rsid w:val="001A0CC9"/>
    <w:rsid w:val="001A1DFE"/>
    <w:rsid w:val="001A1FD5"/>
    <w:rsid w:val="001A40BC"/>
    <w:rsid w:val="001A4265"/>
    <w:rsid w:val="001A5678"/>
    <w:rsid w:val="001A617F"/>
    <w:rsid w:val="001A6A6F"/>
    <w:rsid w:val="001A6CCF"/>
    <w:rsid w:val="001A76C5"/>
    <w:rsid w:val="001B0170"/>
    <w:rsid w:val="001B4185"/>
    <w:rsid w:val="001B5864"/>
    <w:rsid w:val="001B7EC9"/>
    <w:rsid w:val="001C36E4"/>
    <w:rsid w:val="001C4A67"/>
    <w:rsid w:val="001C52D1"/>
    <w:rsid w:val="001C6087"/>
    <w:rsid w:val="001C60DE"/>
    <w:rsid w:val="001C642F"/>
    <w:rsid w:val="001D373E"/>
    <w:rsid w:val="001D457D"/>
    <w:rsid w:val="001E1D29"/>
    <w:rsid w:val="001E23E3"/>
    <w:rsid w:val="001E37FC"/>
    <w:rsid w:val="001E3E85"/>
    <w:rsid w:val="001E4283"/>
    <w:rsid w:val="001E549B"/>
    <w:rsid w:val="001E5700"/>
    <w:rsid w:val="001E69B0"/>
    <w:rsid w:val="001F25D2"/>
    <w:rsid w:val="001F30B7"/>
    <w:rsid w:val="001F30BA"/>
    <w:rsid w:val="001F75DA"/>
    <w:rsid w:val="00200737"/>
    <w:rsid w:val="0020075A"/>
    <w:rsid w:val="00200B87"/>
    <w:rsid w:val="00202BB8"/>
    <w:rsid w:val="0021579A"/>
    <w:rsid w:val="002162B7"/>
    <w:rsid w:val="00217F45"/>
    <w:rsid w:val="0022189B"/>
    <w:rsid w:val="00225BF8"/>
    <w:rsid w:val="00226626"/>
    <w:rsid w:val="00227C16"/>
    <w:rsid w:val="00227D78"/>
    <w:rsid w:val="002304F0"/>
    <w:rsid w:val="002343F6"/>
    <w:rsid w:val="00234736"/>
    <w:rsid w:val="00236DAA"/>
    <w:rsid w:val="002370DC"/>
    <w:rsid w:val="00240C5F"/>
    <w:rsid w:val="00241406"/>
    <w:rsid w:val="00244543"/>
    <w:rsid w:val="00245208"/>
    <w:rsid w:val="00245572"/>
    <w:rsid w:val="0025208C"/>
    <w:rsid w:val="002523B4"/>
    <w:rsid w:val="00252BFC"/>
    <w:rsid w:val="00253672"/>
    <w:rsid w:val="0025380F"/>
    <w:rsid w:val="00254D2B"/>
    <w:rsid w:val="00256AC6"/>
    <w:rsid w:val="00257360"/>
    <w:rsid w:val="002605A8"/>
    <w:rsid w:val="00260C80"/>
    <w:rsid w:val="002615BF"/>
    <w:rsid w:val="0026165F"/>
    <w:rsid w:val="00263134"/>
    <w:rsid w:val="00263522"/>
    <w:rsid w:val="00263918"/>
    <w:rsid w:val="00266EC9"/>
    <w:rsid w:val="00273156"/>
    <w:rsid w:val="00273A34"/>
    <w:rsid w:val="00274587"/>
    <w:rsid w:val="0027665E"/>
    <w:rsid w:val="00277D70"/>
    <w:rsid w:val="00277E26"/>
    <w:rsid w:val="00281EE7"/>
    <w:rsid w:val="00283732"/>
    <w:rsid w:val="002838B9"/>
    <w:rsid w:val="00283C1F"/>
    <w:rsid w:val="0028573D"/>
    <w:rsid w:val="00286B88"/>
    <w:rsid w:val="002879D0"/>
    <w:rsid w:val="00287C00"/>
    <w:rsid w:val="002911F5"/>
    <w:rsid w:val="00291C66"/>
    <w:rsid w:val="0029233D"/>
    <w:rsid w:val="00294232"/>
    <w:rsid w:val="002960F3"/>
    <w:rsid w:val="002A0A19"/>
    <w:rsid w:val="002A1A89"/>
    <w:rsid w:val="002A20EB"/>
    <w:rsid w:val="002A4217"/>
    <w:rsid w:val="002A46D7"/>
    <w:rsid w:val="002A65D3"/>
    <w:rsid w:val="002A6B1C"/>
    <w:rsid w:val="002A726F"/>
    <w:rsid w:val="002A782E"/>
    <w:rsid w:val="002B004E"/>
    <w:rsid w:val="002B0A2A"/>
    <w:rsid w:val="002B3174"/>
    <w:rsid w:val="002B44BD"/>
    <w:rsid w:val="002B5B84"/>
    <w:rsid w:val="002B5CCE"/>
    <w:rsid w:val="002B6B63"/>
    <w:rsid w:val="002B6BA5"/>
    <w:rsid w:val="002C038A"/>
    <w:rsid w:val="002C16F1"/>
    <w:rsid w:val="002C2C16"/>
    <w:rsid w:val="002C3B51"/>
    <w:rsid w:val="002C527E"/>
    <w:rsid w:val="002C616C"/>
    <w:rsid w:val="002C6813"/>
    <w:rsid w:val="002C76A7"/>
    <w:rsid w:val="002D1E85"/>
    <w:rsid w:val="002D3BEE"/>
    <w:rsid w:val="002D444A"/>
    <w:rsid w:val="002D4BF4"/>
    <w:rsid w:val="002D5172"/>
    <w:rsid w:val="002D644C"/>
    <w:rsid w:val="002D7D63"/>
    <w:rsid w:val="002E0D0A"/>
    <w:rsid w:val="002E0E8C"/>
    <w:rsid w:val="002E4A52"/>
    <w:rsid w:val="002E550C"/>
    <w:rsid w:val="002E7C70"/>
    <w:rsid w:val="002F01AE"/>
    <w:rsid w:val="002F0E67"/>
    <w:rsid w:val="002F20F8"/>
    <w:rsid w:val="002F287C"/>
    <w:rsid w:val="002F4204"/>
    <w:rsid w:val="002F4A19"/>
    <w:rsid w:val="002F6195"/>
    <w:rsid w:val="002F781E"/>
    <w:rsid w:val="00300AFB"/>
    <w:rsid w:val="00300B8C"/>
    <w:rsid w:val="00305315"/>
    <w:rsid w:val="003054B2"/>
    <w:rsid w:val="00305D10"/>
    <w:rsid w:val="0030680B"/>
    <w:rsid w:val="003071B1"/>
    <w:rsid w:val="003103D0"/>
    <w:rsid w:val="00313A06"/>
    <w:rsid w:val="00313AD2"/>
    <w:rsid w:val="00317C25"/>
    <w:rsid w:val="003202CA"/>
    <w:rsid w:val="0032272D"/>
    <w:rsid w:val="00324D7B"/>
    <w:rsid w:val="00325CB1"/>
    <w:rsid w:val="00326145"/>
    <w:rsid w:val="00330F89"/>
    <w:rsid w:val="0033119D"/>
    <w:rsid w:val="003320BC"/>
    <w:rsid w:val="00332274"/>
    <w:rsid w:val="00332A46"/>
    <w:rsid w:val="003339F5"/>
    <w:rsid w:val="003346D4"/>
    <w:rsid w:val="003401C5"/>
    <w:rsid w:val="00340674"/>
    <w:rsid w:val="00345119"/>
    <w:rsid w:val="00347AF3"/>
    <w:rsid w:val="00347C95"/>
    <w:rsid w:val="003528BC"/>
    <w:rsid w:val="00352D2B"/>
    <w:rsid w:val="00354400"/>
    <w:rsid w:val="00355373"/>
    <w:rsid w:val="0036203B"/>
    <w:rsid w:val="00362E33"/>
    <w:rsid w:val="00367915"/>
    <w:rsid w:val="00370DBC"/>
    <w:rsid w:val="0037300A"/>
    <w:rsid w:val="00373568"/>
    <w:rsid w:val="00373A81"/>
    <w:rsid w:val="0037535D"/>
    <w:rsid w:val="0037690E"/>
    <w:rsid w:val="00381C9A"/>
    <w:rsid w:val="00382713"/>
    <w:rsid w:val="003849F6"/>
    <w:rsid w:val="00385BC7"/>
    <w:rsid w:val="00390E69"/>
    <w:rsid w:val="00391139"/>
    <w:rsid w:val="00392519"/>
    <w:rsid w:val="003926C5"/>
    <w:rsid w:val="0039337A"/>
    <w:rsid w:val="00393939"/>
    <w:rsid w:val="0039479A"/>
    <w:rsid w:val="003958CB"/>
    <w:rsid w:val="0039632E"/>
    <w:rsid w:val="003963FE"/>
    <w:rsid w:val="00396677"/>
    <w:rsid w:val="00397B9A"/>
    <w:rsid w:val="003A1B0E"/>
    <w:rsid w:val="003A2097"/>
    <w:rsid w:val="003A3F2E"/>
    <w:rsid w:val="003A46C7"/>
    <w:rsid w:val="003A4ADF"/>
    <w:rsid w:val="003A4E80"/>
    <w:rsid w:val="003A50AF"/>
    <w:rsid w:val="003A54DA"/>
    <w:rsid w:val="003A5A67"/>
    <w:rsid w:val="003A7668"/>
    <w:rsid w:val="003B0A02"/>
    <w:rsid w:val="003B0ABF"/>
    <w:rsid w:val="003B0E82"/>
    <w:rsid w:val="003B205C"/>
    <w:rsid w:val="003B4442"/>
    <w:rsid w:val="003B7596"/>
    <w:rsid w:val="003C2165"/>
    <w:rsid w:val="003C226F"/>
    <w:rsid w:val="003C2FCD"/>
    <w:rsid w:val="003C40CF"/>
    <w:rsid w:val="003C52CB"/>
    <w:rsid w:val="003C538C"/>
    <w:rsid w:val="003C5564"/>
    <w:rsid w:val="003D005F"/>
    <w:rsid w:val="003D0102"/>
    <w:rsid w:val="003D079A"/>
    <w:rsid w:val="003D35B0"/>
    <w:rsid w:val="003D404D"/>
    <w:rsid w:val="003D74DE"/>
    <w:rsid w:val="003D7CC0"/>
    <w:rsid w:val="003E0F82"/>
    <w:rsid w:val="003E3D7F"/>
    <w:rsid w:val="003E3FA2"/>
    <w:rsid w:val="003E404F"/>
    <w:rsid w:val="003E4D32"/>
    <w:rsid w:val="003E4D4C"/>
    <w:rsid w:val="003E5F8E"/>
    <w:rsid w:val="003E6B24"/>
    <w:rsid w:val="003F0E2E"/>
    <w:rsid w:val="003F2B47"/>
    <w:rsid w:val="003F36A0"/>
    <w:rsid w:val="003F4D5C"/>
    <w:rsid w:val="003F4EEF"/>
    <w:rsid w:val="00401890"/>
    <w:rsid w:val="00401F43"/>
    <w:rsid w:val="00407028"/>
    <w:rsid w:val="0040714F"/>
    <w:rsid w:val="004074AB"/>
    <w:rsid w:val="00407AC7"/>
    <w:rsid w:val="004128A3"/>
    <w:rsid w:val="00417C2C"/>
    <w:rsid w:val="00420DA1"/>
    <w:rsid w:val="00424808"/>
    <w:rsid w:val="004250BC"/>
    <w:rsid w:val="00427629"/>
    <w:rsid w:val="004301E1"/>
    <w:rsid w:val="00431DF7"/>
    <w:rsid w:val="00431E5F"/>
    <w:rsid w:val="0043327D"/>
    <w:rsid w:val="00435448"/>
    <w:rsid w:val="0043585B"/>
    <w:rsid w:val="00436E3C"/>
    <w:rsid w:val="0044300F"/>
    <w:rsid w:val="0044335F"/>
    <w:rsid w:val="00444016"/>
    <w:rsid w:val="00444729"/>
    <w:rsid w:val="00445038"/>
    <w:rsid w:val="00445A7B"/>
    <w:rsid w:val="00447075"/>
    <w:rsid w:val="00450AAE"/>
    <w:rsid w:val="00452098"/>
    <w:rsid w:val="00452478"/>
    <w:rsid w:val="00453BC2"/>
    <w:rsid w:val="0045459C"/>
    <w:rsid w:val="00455433"/>
    <w:rsid w:val="00456A7D"/>
    <w:rsid w:val="0045718E"/>
    <w:rsid w:val="004614A6"/>
    <w:rsid w:val="00465979"/>
    <w:rsid w:val="00466A2E"/>
    <w:rsid w:val="00466DD3"/>
    <w:rsid w:val="00470908"/>
    <w:rsid w:val="00470EF9"/>
    <w:rsid w:val="00471FAD"/>
    <w:rsid w:val="004762E7"/>
    <w:rsid w:val="004768C5"/>
    <w:rsid w:val="00476924"/>
    <w:rsid w:val="00480A1F"/>
    <w:rsid w:val="00480C45"/>
    <w:rsid w:val="00481A5C"/>
    <w:rsid w:val="00483B8C"/>
    <w:rsid w:val="00483BD8"/>
    <w:rsid w:val="00486B7E"/>
    <w:rsid w:val="00487ED4"/>
    <w:rsid w:val="00491F16"/>
    <w:rsid w:val="004936C8"/>
    <w:rsid w:val="00497911"/>
    <w:rsid w:val="00497AB4"/>
    <w:rsid w:val="004A059B"/>
    <w:rsid w:val="004A0716"/>
    <w:rsid w:val="004A0FDB"/>
    <w:rsid w:val="004A1785"/>
    <w:rsid w:val="004A5101"/>
    <w:rsid w:val="004A612B"/>
    <w:rsid w:val="004A71E5"/>
    <w:rsid w:val="004A7C0B"/>
    <w:rsid w:val="004B0AE8"/>
    <w:rsid w:val="004B1E7F"/>
    <w:rsid w:val="004B3AE0"/>
    <w:rsid w:val="004B4B55"/>
    <w:rsid w:val="004B5D1B"/>
    <w:rsid w:val="004B5F2F"/>
    <w:rsid w:val="004B6551"/>
    <w:rsid w:val="004B65CF"/>
    <w:rsid w:val="004B69E3"/>
    <w:rsid w:val="004B7A93"/>
    <w:rsid w:val="004C0B98"/>
    <w:rsid w:val="004C0D86"/>
    <w:rsid w:val="004C1AD4"/>
    <w:rsid w:val="004C3031"/>
    <w:rsid w:val="004C54CE"/>
    <w:rsid w:val="004C662D"/>
    <w:rsid w:val="004C6D26"/>
    <w:rsid w:val="004C7EAC"/>
    <w:rsid w:val="004D0756"/>
    <w:rsid w:val="004D3D1D"/>
    <w:rsid w:val="004D3EF0"/>
    <w:rsid w:val="004D43A4"/>
    <w:rsid w:val="004D5BEA"/>
    <w:rsid w:val="004D6419"/>
    <w:rsid w:val="004D7BC3"/>
    <w:rsid w:val="004E210A"/>
    <w:rsid w:val="004E3B87"/>
    <w:rsid w:val="004E61F8"/>
    <w:rsid w:val="004E7E14"/>
    <w:rsid w:val="004F042C"/>
    <w:rsid w:val="004F0469"/>
    <w:rsid w:val="004F1144"/>
    <w:rsid w:val="004F179D"/>
    <w:rsid w:val="004F20BC"/>
    <w:rsid w:val="004F20BF"/>
    <w:rsid w:val="004F392F"/>
    <w:rsid w:val="004F393B"/>
    <w:rsid w:val="004F3E5C"/>
    <w:rsid w:val="004F64C5"/>
    <w:rsid w:val="004F64D5"/>
    <w:rsid w:val="00502F30"/>
    <w:rsid w:val="00504A85"/>
    <w:rsid w:val="005054C9"/>
    <w:rsid w:val="00510992"/>
    <w:rsid w:val="005147F6"/>
    <w:rsid w:val="00521FF5"/>
    <w:rsid w:val="00523A85"/>
    <w:rsid w:val="00523B61"/>
    <w:rsid w:val="00524367"/>
    <w:rsid w:val="005250F8"/>
    <w:rsid w:val="00525AC1"/>
    <w:rsid w:val="00525FAD"/>
    <w:rsid w:val="00526822"/>
    <w:rsid w:val="00526D5D"/>
    <w:rsid w:val="00532F48"/>
    <w:rsid w:val="005338D9"/>
    <w:rsid w:val="00533C53"/>
    <w:rsid w:val="005340B8"/>
    <w:rsid w:val="005342B1"/>
    <w:rsid w:val="00534726"/>
    <w:rsid w:val="0053569D"/>
    <w:rsid w:val="00537A2B"/>
    <w:rsid w:val="00537F70"/>
    <w:rsid w:val="0054130D"/>
    <w:rsid w:val="00542A1B"/>
    <w:rsid w:val="0054476F"/>
    <w:rsid w:val="005458EA"/>
    <w:rsid w:val="0054665D"/>
    <w:rsid w:val="005504A5"/>
    <w:rsid w:val="00554199"/>
    <w:rsid w:val="00555F12"/>
    <w:rsid w:val="00556016"/>
    <w:rsid w:val="00556D88"/>
    <w:rsid w:val="00560997"/>
    <w:rsid w:val="00563637"/>
    <w:rsid w:val="00563B7B"/>
    <w:rsid w:val="00565331"/>
    <w:rsid w:val="005654BA"/>
    <w:rsid w:val="005667F0"/>
    <w:rsid w:val="005671C1"/>
    <w:rsid w:val="0056774B"/>
    <w:rsid w:val="00567889"/>
    <w:rsid w:val="005679BD"/>
    <w:rsid w:val="00570FD7"/>
    <w:rsid w:val="00573068"/>
    <w:rsid w:val="00574B8E"/>
    <w:rsid w:val="00575062"/>
    <w:rsid w:val="005752FB"/>
    <w:rsid w:val="00577778"/>
    <w:rsid w:val="005805CF"/>
    <w:rsid w:val="0058074A"/>
    <w:rsid w:val="00580C55"/>
    <w:rsid w:val="00583DAF"/>
    <w:rsid w:val="00585388"/>
    <w:rsid w:val="00585EBD"/>
    <w:rsid w:val="0058639C"/>
    <w:rsid w:val="005868BA"/>
    <w:rsid w:val="005871A0"/>
    <w:rsid w:val="00587D25"/>
    <w:rsid w:val="0059275B"/>
    <w:rsid w:val="0059398B"/>
    <w:rsid w:val="00594AE6"/>
    <w:rsid w:val="0059500F"/>
    <w:rsid w:val="00595BBB"/>
    <w:rsid w:val="00596170"/>
    <w:rsid w:val="00596828"/>
    <w:rsid w:val="00597ACC"/>
    <w:rsid w:val="005A0E13"/>
    <w:rsid w:val="005A2B33"/>
    <w:rsid w:val="005A2C58"/>
    <w:rsid w:val="005A51E3"/>
    <w:rsid w:val="005A5C5B"/>
    <w:rsid w:val="005A694F"/>
    <w:rsid w:val="005A72A3"/>
    <w:rsid w:val="005A7D6D"/>
    <w:rsid w:val="005B04D4"/>
    <w:rsid w:val="005B3AF6"/>
    <w:rsid w:val="005B56CD"/>
    <w:rsid w:val="005B6C1F"/>
    <w:rsid w:val="005C0822"/>
    <w:rsid w:val="005C1055"/>
    <w:rsid w:val="005C30DC"/>
    <w:rsid w:val="005C344F"/>
    <w:rsid w:val="005C3A1A"/>
    <w:rsid w:val="005C3FCC"/>
    <w:rsid w:val="005C49E3"/>
    <w:rsid w:val="005C71F6"/>
    <w:rsid w:val="005C7307"/>
    <w:rsid w:val="005D0EA1"/>
    <w:rsid w:val="005D2C45"/>
    <w:rsid w:val="005D3F38"/>
    <w:rsid w:val="005D70CB"/>
    <w:rsid w:val="005D75E4"/>
    <w:rsid w:val="005E0705"/>
    <w:rsid w:val="005E0FE8"/>
    <w:rsid w:val="005E12AE"/>
    <w:rsid w:val="005E4D07"/>
    <w:rsid w:val="005E59A0"/>
    <w:rsid w:val="005E6810"/>
    <w:rsid w:val="005F17D7"/>
    <w:rsid w:val="005F288D"/>
    <w:rsid w:val="005F3CE8"/>
    <w:rsid w:val="005F41CC"/>
    <w:rsid w:val="005F5B55"/>
    <w:rsid w:val="005F617C"/>
    <w:rsid w:val="00601AA0"/>
    <w:rsid w:val="00602534"/>
    <w:rsid w:val="0060259E"/>
    <w:rsid w:val="00603C59"/>
    <w:rsid w:val="00606709"/>
    <w:rsid w:val="00607CBF"/>
    <w:rsid w:val="0061107C"/>
    <w:rsid w:val="006222E1"/>
    <w:rsid w:val="00622B58"/>
    <w:rsid w:val="006243DF"/>
    <w:rsid w:val="00625B3D"/>
    <w:rsid w:val="0062743F"/>
    <w:rsid w:val="006276E4"/>
    <w:rsid w:val="00627BCE"/>
    <w:rsid w:val="0063160E"/>
    <w:rsid w:val="00631F4F"/>
    <w:rsid w:val="00632C35"/>
    <w:rsid w:val="006357E2"/>
    <w:rsid w:val="00636A2A"/>
    <w:rsid w:val="00640954"/>
    <w:rsid w:val="00640DCF"/>
    <w:rsid w:val="00640EF1"/>
    <w:rsid w:val="0064104D"/>
    <w:rsid w:val="0064174B"/>
    <w:rsid w:val="00643412"/>
    <w:rsid w:val="00644271"/>
    <w:rsid w:val="00645AC8"/>
    <w:rsid w:val="00646C40"/>
    <w:rsid w:val="00647071"/>
    <w:rsid w:val="00647F26"/>
    <w:rsid w:val="006500F7"/>
    <w:rsid w:val="0065110F"/>
    <w:rsid w:val="00651652"/>
    <w:rsid w:val="006536FB"/>
    <w:rsid w:val="00654DE5"/>
    <w:rsid w:val="00656226"/>
    <w:rsid w:val="006568B5"/>
    <w:rsid w:val="00663400"/>
    <w:rsid w:val="006635DD"/>
    <w:rsid w:val="006643F3"/>
    <w:rsid w:val="00664FBD"/>
    <w:rsid w:val="00665CB2"/>
    <w:rsid w:val="0066705C"/>
    <w:rsid w:val="0066717D"/>
    <w:rsid w:val="00667AF3"/>
    <w:rsid w:val="00670FA9"/>
    <w:rsid w:val="00671274"/>
    <w:rsid w:val="00672F0C"/>
    <w:rsid w:val="006734D0"/>
    <w:rsid w:val="0067446E"/>
    <w:rsid w:val="0067588B"/>
    <w:rsid w:val="0067588D"/>
    <w:rsid w:val="00675EBB"/>
    <w:rsid w:val="006778BC"/>
    <w:rsid w:val="006806BC"/>
    <w:rsid w:val="00685D71"/>
    <w:rsid w:val="0068683B"/>
    <w:rsid w:val="00687545"/>
    <w:rsid w:val="00687A5B"/>
    <w:rsid w:val="0069045B"/>
    <w:rsid w:val="0069072D"/>
    <w:rsid w:val="00691DB4"/>
    <w:rsid w:val="00695527"/>
    <w:rsid w:val="006A0DB0"/>
    <w:rsid w:val="006A1138"/>
    <w:rsid w:val="006A2A58"/>
    <w:rsid w:val="006A389A"/>
    <w:rsid w:val="006A4BA8"/>
    <w:rsid w:val="006A6BB9"/>
    <w:rsid w:val="006B3178"/>
    <w:rsid w:val="006B3D62"/>
    <w:rsid w:val="006B5209"/>
    <w:rsid w:val="006B5633"/>
    <w:rsid w:val="006B6A6C"/>
    <w:rsid w:val="006C1CC2"/>
    <w:rsid w:val="006C39B3"/>
    <w:rsid w:val="006C5C10"/>
    <w:rsid w:val="006C60C0"/>
    <w:rsid w:val="006C6F90"/>
    <w:rsid w:val="006D0947"/>
    <w:rsid w:val="006D3051"/>
    <w:rsid w:val="006D335A"/>
    <w:rsid w:val="006D3C9B"/>
    <w:rsid w:val="006D7AF5"/>
    <w:rsid w:val="006E0954"/>
    <w:rsid w:val="006E350E"/>
    <w:rsid w:val="006E3BDA"/>
    <w:rsid w:val="006E4982"/>
    <w:rsid w:val="006E54D9"/>
    <w:rsid w:val="006E56A8"/>
    <w:rsid w:val="006E5E82"/>
    <w:rsid w:val="006E7953"/>
    <w:rsid w:val="006E7F51"/>
    <w:rsid w:val="006F16C9"/>
    <w:rsid w:val="006F182A"/>
    <w:rsid w:val="006F7F9B"/>
    <w:rsid w:val="00700E39"/>
    <w:rsid w:val="00701802"/>
    <w:rsid w:val="0070324F"/>
    <w:rsid w:val="007038BF"/>
    <w:rsid w:val="007045A1"/>
    <w:rsid w:val="007118A8"/>
    <w:rsid w:val="00712236"/>
    <w:rsid w:val="007138E9"/>
    <w:rsid w:val="00713E27"/>
    <w:rsid w:val="00714FF5"/>
    <w:rsid w:val="00715CC8"/>
    <w:rsid w:val="00716976"/>
    <w:rsid w:val="00717076"/>
    <w:rsid w:val="00717119"/>
    <w:rsid w:val="00720B13"/>
    <w:rsid w:val="007238E4"/>
    <w:rsid w:val="00723C5E"/>
    <w:rsid w:val="00723F1A"/>
    <w:rsid w:val="00725A3C"/>
    <w:rsid w:val="00726AEB"/>
    <w:rsid w:val="00735576"/>
    <w:rsid w:val="00735B00"/>
    <w:rsid w:val="00735D69"/>
    <w:rsid w:val="00736C77"/>
    <w:rsid w:val="007373E9"/>
    <w:rsid w:val="007405EB"/>
    <w:rsid w:val="00741033"/>
    <w:rsid w:val="00745289"/>
    <w:rsid w:val="00747700"/>
    <w:rsid w:val="00747F25"/>
    <w:rsid w:val="00753654"/>
    <w:rsid w:val="0075600D"/>
    <w:rsid w:val="00756F13"/>
    <w:rsid w:val="007603A8"/>
    <w:rsid w:val="00762EA6"/>
    <w:rsid w:val="0076358C"/>
    <w:rsid w:val="00764A80"/>
    <w:rsid w:val="00764D2E"/>
    <w:rsid w:val="00764D9A"/>
    <w:rsid w:val="007667C4"/>
    <w:rsid w:val="00770F25"/>
    <w:rsid w:val="00771E2F"/>
    <w:rsid w:val="007730F0"/>
    <w:rsid w:val="007751CA"/>
    <w:rsid w:val="007767D3"/>
    <w:rsid w:val="0078030D"/>
    <w:rsid w:val="007815BA"/>
    <w:rsid w:val="00784A47"/>
    <w:rsid w:val="00784A52"/>
    <w:rsid w:val="00785B4A"/>
    <w:rsid w:val="00786E30"/>
    <w:rsid w:val="00793268"/>
    <w:rsid w:val="00793327"/>
    <w:rsid w:val="0079350B"/>
    <w:rsid w:val="0079683E"/>
    <w:rsid w:val="007A08FF"/>
    <w:rsid w:val="007A18B2"/>
    <w:rsid w:val="007A2C1F"/>
    <w:rsid w:val="007A5170"/>
    <w:rsid w:val="007A5C0F"/>
    <w:rsid w:val="007A5CDE"/>
    <w:rsid w:val="007A735A"/>
    <w:rsid w:val="007B092F"/>
    <w:rsid w:val="007B1049"/>
    <w:rsid w:val="007B21FF"/>
    <w:rsid w:val="007B298F"/>
    <w:rsid w:val="007B5704"/>
    <w:rsid w:val="007B6570"/>
    <w:rsid w:val="007C1310"/>
    <w:rsid w:val="007C4B8F"/>
    <w:rsid w:val="007C6544"/>
    <w:rsid w:val="007C7CB2"/>
    <w:rsid w:val="007D1001"/>
    <w:rsid w:val="007D191C"/>
    <w:rsid w:val="007D294E"/>
    <w:rsid w:val="007D3080"/>
    <w:rsid w:val="007D3B77"/>
    <w:rsid w:val="007D5DA4"/>
    <w:rsid w:val="007D6407"/>
    <w:rsid w:val="007D6BC1"/>
    <w:rsid w:val="007D7EA6"/>
    <w:rsid w:val="007E0AFE"/>
    <w:rsid w:val="007E1691"/>
    <w:rsid w:val="007E1A57"/>
    <w:rsid w:val="007E5F6C"/>
    <w:rsid w:val="007E6141"/>
    <w:rsid w:val="007E6DD8"/>
    <w:rsid w:val="007E788B"/>
    <w:rsid w:val="007F1773"/>
    <w:rsid w:val="007F216E"/>
    <w:rsid w:val="007F6A4E"/>
    <w:rsid w:val="007F6C96"/>
    <w:rsid w:val="007F6EC7"/>
    <w:rsid w:val="007F753C"/>
    <w:rsid w:val="00800394"/>
    <w:rsid w:val="00803B18"/>
    <w:rsid w:val="0080435C"/>
    <w:rsid w:val="00804509"/>
    <w:rsid w:val="00805679"/>
    <w:rsid w:val="00805B07"/>
    <w:rsid w:val="00806744"/>
    <w:rsid w:val="00807639"/>
    <w:rsid w:val="008076D2"/>
    <w:rsid w:val="00813802"/>
    <w:rsid w:val="008148BA"/>
    <w:rsid w:val="00817B52"/>
    <w:rsid w:val="008209E4"/>
    <w:rsid w:val="008212F7"/>
    <w:rsid w:val="00821FD7"/>
    <w:rsid w:val="0082256F"/>
    <w:rsid w:val="00824FC2"/>
    <w:rsid w:val="00826589"/>
    <w:rsid w:val="00827F2C"/>
    <w:rsid w:val="00832F99"/>
    <w:rsid w:val="00835D3D"/>
    <w:rsid w:val="0083667E"/>
    <w:rsid w:val="008367B9"/>
    <w:rsid w:val="00840BC4"/>
    <w:rsid w:val="00841342"/>
    <w:rsid w:val="0084590D"/>
    <w:rsid w:val="0084598F"/>
    <w:rsid w:val="00846E97"/>
    <w:rsid w:val="00850911"/>
    <w:rsid w:val="008511A6"/>
    <w:rsid w:val="008524DC"/>
    <w:rsid w:val="008534FA"/>
    <w:rsid w:val="00854CD9"/>
    <w:rsid w:val="008554FD"/>
    <w:rsid w:val="0085557A"/>
    <w:rsid w:val="00861115"/>
    <w:rsid w:val="008615C0"/>
    <w:rsid w:val="00861FE5"/>
    <w:rsid w:val="0087095C"/>
    <w:rsid w:val="0087281B"/>
    <w:rsid w:val="00873253"/>
    <w:rsid w:val="00873F2E"/>
    <w:rsid w:val="00873FF2"/>
    <w:rsid w:val="00875D32"/>
    <w:rsid w:val="00877E2E"/>
    <w:rsid w:val="00880943"/>
    <w:rsid w:val="00881C05"/>
    <w:rsid w:val="00882F0D"/>
    <w:rsid w:val="00883538"/>
    <w:rsid w:val="0088561C"/>
    <w:rsid w:val="008906E5"/>
    <w:rsid w:val="008918EE"/>
    <w:rsid w:val="008932BF"/>
    <w:rsid w:val="008940FE"/>
    <w:rsid w:val="008941C7"/>
    <w:rsid w:val="0089449C"/>
    <w:rsid w:val="00896DE3"/>
    <w:rsid w:val="008A3116"/>
    <w:rsid w:val="008A4BDC"/>
    <w:rsid w:val="008A5A25"/>
    <w:rsid w:val="008A7E00"/>
    <w:rsid w:val="008B0579"/>
    <w:rsid w:val="008B203F"/>
    <w:rsid w:val="008B4F16"/>
    <w:rsid w:val="008C3BA5"/>
    <w:rsid w:val="008C5DA9"/>
    <w:rsid w:val="008D3288"/>
    <w:rsid w:val="008D3F82"/>
    <w:rsid w:val="008D5140"/>
    <w:rsid w:val="008D609C"/>
    <w:rsid w:val="008D7B98"/>
    <w:rsid w:val="008E1446"/>
    <w:rsid w:val="008E1F0E"/>
    <w:rsid w:val="008E1F30"/>
    <w:rsid w:val="008E2AA4"/>
    <w:rsid w:val="008E3AC7"/>
    <w:rsid w:val="008E51C3"/>
    <w:rsid w:val="008F207B"/>
    <w:rsid w:val="008F22E5"/>
    <w:rsid w:val="008F2E45"/>
    <w:rsid w:val="008F3B5D"/>
    <w:rsid w:val="008F454C"/>
    <w:rsid w:val="008F5A89"/>
    <w:rsid w:val="008F5C14"/>
    <w:rsid w:val="008F7638"/>
    <w:rsid w:val="009006D3"/>
    <w:rsid w:val="009021F1"/>
    <w:rsid w:val="0090317D"/>
    <w:rsid w:val="0090465C"/>
    <w:rsid w:val="0090763E"/>
    <w:rsid w:val="0090771C"/>
    <w:rsid w:val="00914838"/>
    <w:rsid w:val="00914C06"/>
    <w:rsid w:val="009163D4"/>
    <w:rsid w:val="00916638"/>
    <w:rsid w:val="009214DE"/>
    <w:rsid w:val="009251E5"/>
    <w:rsid w:val="00927251"/>
    <w:rsid w:val="009272C6"/>
    <w:rsid w:val="00932B84"/>
    <w:rsid w:val="00932CF9"/>
    <w:rsid w:val="009344B3"/>
    <w:rsid w:val="0093470F"/>
    <w:rsid w:val="009361D2"/>
    <w:rsid w:val="00937675"/>
    <w:rsid w:val="00940703"/>
    <w:rsid w:val="00940D95"/>
    <w:rsid w:val="00940F85"/>
    <w:rsid w:val="00940F94"/>
    <w:rsid w:val="00941E49"/>
    <w:rsid w:val="00942FCA"/>
    <w:rsid w:val="00946283"/>
    <w:rsid w:val="009473EA"/>
    <w:rsid w:val="00947AF8"/>
    <w:rsid w:val="00947B5A"/>
    <w:rsid w:val="00950891"/>
    <w:rsid w:val="009528DF"/>
    <w:rsid w:val="00955104"/>
    <w:rsid w:val="00955E1F"/>
    <w:rsid w:val="00956801"/>
    <w:rsid w:val="00957D79"/>
    <w:rsid w:val="00960C55"/>
    <w:rsid w:val="009614DF"/>
    <w:rsid w:val="009620CD"/>
    <w:rsid w:val="0096279F"/>
    <w:rsid w:val="00963E80"/>
    <w:rsid w:val="00965968"/>
    <w:rsid w:val="00965F31"/>
    <w:rsid w:val="00966680"/>
    <w:rsid w:val="00967632"/>
    <w:rsid w:val="009718F3"/>
    <w:rsid w:val="00972A41"/>
    <w:rsid w:val="00973F43"/>
    <w:rsid w:val="00975863"/>
    <w:rsid w:val="00975E91"/>
    <w:rsid w:val="009825E2"/>
    <w:rsid w:val="009832EC"/>
    <w:rsid w:val="00983E7D"/>
    <w:rsid w:val="00985E3D"/>
    <w:rsid w:val="00990584"/>
    <w:rsid w:val="009912A1"/>
    <w:rsid w:val="00991B94"/>
    <w:rsid w:val="009920F2"/>
    <w:rsid w:val="009937AE"/>
    <w:rsid w:val="0099784B"/>
    <w:rsid w:val="009A2ABC"/>
    <w:rsid w:val="009A2F31"/>
    <w:rsid w:val="009A47C4"/>
    <w:rsid w:val="009A49A3"/>
    <w:rsid w:val="009A6CE0"/>
    <w:rsid w:val="009A738F"/>
    <w:rsid w:val="009B09D7"/>
    <w:rsid w:val="009B5E5D"/>
    <w:rsid w:val="009C1784"/>
    <w:rsid w:val="009C17F7"/>
    <w:rsid w:val="009C1F62"/>
    <w:rsid w:val="009C3028"/>
    <w:rsid w:val="009C3ACD"/>
    <w:rsid w:val="009C71D7"/>
    <w:rsid w:val="009D0133"/>
    <w:rsid w:val="009D52A2"/>
    <w:rsid w:val="009D60EC"/>
    <w:rsid w:val="009E002E"/>
    <w:rsid w:val="009E080C"/>
    <w:rsid w:val="009E1490"/>
    <w:rsid w:val="009E2EF3"/>
    <w:rsid w:val="009E4BEE"/>
    <w:rsid w:val="009E7150"/>
    <w:rsid w:val="009F0032"/>
    <w:rsid w:val="009F0D17"/>
    <w:rsid w:val="009F20FC"/>
    <w:rsid w:val="009F22D0"/>
    <w:rsid w:val="009F354A"/>
    <w:rsid w:val="009F355A"/>
    <w:rsid w:val="009F4FEA"/>
    <w:rsid w:val="009F5D10"/>
    <w:rsid w:val="00A008D6"/>
    <w:rsid w:val="00A02AB3"/>
    <w:rsid w:val="00A04621"/>
    <w:rsid w:val="00A10C31"/>
    <w:rsid w:val="00A11021"/>
    <w:rsid w:val="00A11D76"/>
    <w:rsid w:val="00A12986"/>
    <w:rsid w:val="00A15BBC"/>
    <w:rsid w:val="00A178E2"/>
    <w:rsid w:val="00A17AB2"/>
    <w:rsid w:val="00A17D3C"/>
    <w:rsid w:val="00A17DE4"/>
    <w:rsid w:val="00A200BA"/>
    <w:rsid w:val="00A221E5"/>
    <w:rsid w:val="00A22C03"/>
    <w:rsid w:val="00A23446"/>
    <w:rsid w:val="00A23452"/>
    <w:rsid w:val="00A234A9"/>
    <w:rsid w:val="00A23F2D"/>
    <w:rsid w:val="00A25301"/>
    <w:rsid w:val="00A27504"/>
    <w:rsid w:val="00A31A91"/>
    <w:rsid w:val="00A3440C"/>
    <w:rsid w:val="00A34C55"/>
    <w:rsid w:val="00A35025"/>
    <w:rsid w:val="00A36DC6"/>
    <w:rsid w:val="00A3778F"/>
    <w:rsid w:val="00A400F4"/>
    <w:rsid w:val="00A401B9"/>
    <w:rsid w:val="00A41613"/>
    <w:rsid w:val="00A41A0C"/>
    <w:rsid w:val="00A41F70"/>
    <w:rsid w:val="00A45B89"/>
    <w:rsid w:val="00A45DFD"/>
    <w:rsid w:val="00A514AA"/>
    <w:rsid w:val="00A547A9"/>
    <w:rsid w:val="00A55FB1"/>
    <w:rsid w:val="00A616DE"/>
    <w:rsid w:val="00A62EE4"/>
    <w:rsid w:val="00A6703C"/>
    <w:rsid w:val="00A714E1"/>
    <w:rsid w:val="00A71F92"/>
    <w:rsid w:val="00A72045"/>
    <w:rsid w:val="00A770B1"/>
    <w:rsid w:val="00A83F58"/>
    <w:rsid w:val="00A85723"/>
    <w:rsid w:val="00A86AB9"/>
    <w:rsid w:val="00A96836"/>
    <w:rsid w:val="00AA1831"/>
    <w:rsid w:val="00AA2B5E"/>
    <w:rsid w:val="00AA4D3C"/>
    <w:rsid w:val="00AA629D"/>
    <w:rsid w:val="00AA73EF"/>
    <w:rsid w:val="00AA775A"/>
    <w:rsid w:val="00AB1831"/>
    <w:rsid w:val="00AB468E"/>
    <w:rsid w:val="00AB47F3"/>
    <w:rsid w:val="00AB553F"/>
    <w:rsid w:val="00AB5AC2"/>
    <w:rsid w:val="00AC117B"/>
    <w:rsid w:val="00AC27AE"/>
    <w:rsid w:val="00AC3266"/>
    <w:rsid w:val="00AC40A0"/>
    <w:rsid w:val="00AC465E"/>
    <w:rsid w:val="00AC5875"/>
    <w:rsid w:val="00AC5D0C"/>
    <w:rsid w:val="00AC765C"/>
    <w:rsid w:val="00AD2B5D"/>
    <w:rsid w:val="00AD5417"/>
    <w:rsid w:val="00AD693C"/>
    <w:rsid w:val="00AD73F5"/>
    <w:rsid w:val="00AD79A3"/>
    <w:rsid w:val="00AD7BF1"/>
    <w:rsid w:val="00AE1EA7"/>
    <w:rsid w:val="00AE31F6"/>
    <w:rsid w:val="00AE368F"/>
    <w:rsid w:val="00AE3CE1"/>
    <w:rsid w:val="00AE40E0"/>
    <w:rsid w:val="00AE5271"/>
    <w:rsid w:val="00AE5459"/>
    <w:rsid w:val="00AE5AAA"/>
    <w:rsid w:val="00AE6C49"/>
    <w:rsid w:val="00AE7A8D"/>
    <w:rsid w:val="00AF0F55"/>
    <w:rsid w:val="00AF299C"/>
    <w:rsid w:val="00AF66A1"/>
    <w:rsid w:val="00AF748B"/>
    <w:rsid w:val="00AF75D4"/>
    <w:rsid w:val="00B00683"/>
    <w:rsid w:val="00B00BD3"/>
    <w:rsid w:val="00B01E25"/>
    <w:rsid w:val="00B07766"/>
    <w:rsid w:val="00B102BA"/>
    <w:rsid w:val="00B10721"/>
    <w:rsid w:val="00B10A30"/>
    <w:rsid w:val="00B12360"/>
    <w:rsid w:val="00B17BE0"/>
    <w:rsid w:val="00B23687"/>
    <w:rsid w:val="00B248A3"/>
    <w:rsid w:val="00B26314"/>
    <w:rsid w:val="00B27107"/>
    <w:rsid w:val="00B31606"/>
    <w:rsid w:val="00B316E7"/>
    <w:rsid w:val="00B34950"/>
    <w:rsid w:val="00B3553E"/>
    <w:rsid w:val="00B36E26"/>
    <w:rsid w:val="00B408F3"/>
    <w:rsid w:val="00B4129B"/>
    <w:rsid w:val="00B41B73"/>
    <w:rsid w:val="00B437F6"/>
    <w:rsid w:val="00B439B7"/>
    <w:rsid w:val="00B442F0"/>
    <w:rsid w:val="00B45E48"/>
    <w:rsid w:val="00B46D7A"/>
    <w:rsid w:val="00B473FD"/>
    <w:rsid w:val="00B5232A"/>
    <w:rsid w:val="00B5371C"/>
    <w:rsid w:val="00B56006"/>
    <w:rsid w:val="00B5797A"/>
    <w:rsid w:val="00B57981"/>
    <w:rsid w:val="00B62876"/>
    <w:rsid w:val="00B638F2"/>
    <w:rsid w:val="00B63D87"/>
    <w:rsid w:val="00B6687E"/>
    <w:rsid w:val="00B70D31"/>
    <w:rsid w:val="00B7523D"/>
    <w:rsid w:val="00B7536A"/>
    <w:rsid w:val="00B77011"/>
    <w:rsid w:val="00B83505"/>
    <w:rsid w:val="00B8383E"/>
    <w:rsid w:val="00B842BB"/>
    <w:rsid w:val="00B84D19"/>
    <w:rsid w:val="00B852DE"/>
    <w:rsid w:val="00B85471"/>
    <w:rsid w:val="00B861E4"/>
    <w:rsid w:val="00B86B3A"/>
    <w:rsid w:val="00B87A00"/>
    <w:rsid w:val="00B87BE4"/>
    <w:rsid w:val="00B90766"/>
    <w:rsid w:val="00B922C1"/>
    <w:rsid w:val="00B94321"/>
    <w:rsid w:val="00B957D3"/>
    <w:rsid w:val="00BA1032"/>
    <w:rsid w:val="00BA1ED9"/>
    <w:rsid w:val="00BA2CBC"/>
    <w:rsid w:val="00BA37BC"/>
    <w:rsid w:val="00BA3B53"/>
    <w:rsid w:val="00BA44AB"/>
    <w:rsid w:val="00BA4A60"/>
    <w:rsid w:val="00BA5ADB"/>
    <w:rsid w:val="00BB0637"/>
    <w:rsid w:val="00BB0A77"/>
    <w:rsid w:val="00BB1325"/>
    <w:rsid w:val="00BB323A"/>
    <w:rsid w:val="00BB495C"/>
    <w:rsid w:val="00BB6910"/>
    <w:rsid w:val="00BB6C5E"/>
    <w:rsid w:val="00BB6CA2"/>
    <w:rsid w:val="00BB7E59"/>
    <w:rsid w:val="00BC0042"/>
    <w:rsid w:val="00BC18F3"/>
    <w:rsid w:val="00BC3BC1"/>
    <w:rsid w:val="00BC46F6"/>
    <w:rsid w:val="00BC6124"/>
    <w:rsid w:val="00BC68CF"/>
    <w:rsid w:val="00BC7F03"/>
    <w:rsid w:val="00BD0A0E"/>
    <w:rsid w:val="00BD17DB"/>
    <w:rsid w:val="00BD7089"/>
    <w:rsid w:val="00BD7DF5"/>
    <w:rsid w:val="00BE2DEF"/>
    <w:rsid w:val="00BE30CC"/>
    <w:rsid w:val="00BE349B"/>
    <w:rsid w:val="00BE3977"/>
    <w:rsid w:val="00BE6FAC"/>
    <w:rsid w:val="00BE7262"/>
    <w:rsid w:val="00BE7604"/>
    <w:rsid w:val="00BF04B3"/>
    <w:rsid w:val="00BF368A"/>
    <w:rsid w:val="00BF3C77"/>
    <w:rsid w:val="00BF42B6"/>
    <w:rsid w:val="00BF7751"/>
    <w:rsid w:val="00C00972"/>
    <w:rsid w:val="00C01011"/>
    <w:rsid w:val="00C04540"/>
    <w:rsid w:val="00C045BF"/>
    <w:rsid w:val="00C04899"/>
    <w:rsid w:val="00C063C2"/>
    <w:rsid w:val="00C06568"/>
    <w:rsid w:val="00C07669"/>
    <w:rsid w:val="00C07CA5"/>
    <w:rsid w:val="00C105D8"/>
    <w:rsid w:val="00C1177E"/>
    <w:rsid w:val="00C1353C"/>
    <w:rsid w:val="00C13CDD"/>
    <w:rsid w:val="00C13DF9"/>
    <w:rsid w:val="00C14082"/>
    <w:rsid w:val="00C15647"/>
    <w:rsid w:val="00C1741B"/>
    <w:rsid w:val="00C21682"/>
    <w:rsid w:val="00C252B9"/>
    <w:rsid w:val="00C25FA7"/>
    <w:rsid w:val="00C272C5"/>
    <w:rsid w:val="00C31342"/>
    <w:rsid w:val="00C34262"/>
    <w:rsid w:val="00C35B79"/>
    <w:rsid w:val="00C378F2"/>
    <w:rsid w:val="00C41138"/>
    <w:rsid w:val="00C411D2"/>
    <w:rsid w:val="00C42ED9"/>
    <w:rsid w:val="00C43A26"/>
    <w:rsid w:val="00C47956"/>
    <w:rsid w:val="00C52A0A"/>
    <w:rsid w:val="00C550B1"/>
    <w:rsid w:val="00C57C80"/>
    <w:rsid w:val="00C6071A"/>
    <w:rsid w:val="00C619E4"/>
    <w:rsid w:val="00C61BCF"/>
    <w:rsid w:val="00C638A8"/>
    <w:rsid w:val="00C65588"/>
    <w:rsid w:val="00C655D6"/>
    <w:rsid w:val="00C65BE4"/>
    <w:rsid w:val="00C66C8A"/>
    <w:rsid w:val="00C701B3"/>
    <w:rsid w:val="00C706A1"/>
    <w:rsid w:val="00C70E52"/>
    <w:rsid w:val="00C72911"/>
    <w:rsid w:val="00C75AD7"/>
    <w:rsid w:val="00C8069B"/>
    <w:rsid w:val="00C83CE1"/>
    <w:rsid w:val="00C83EE9"/>
    <w:rsid w:val="00C85980"/>
    <w:rsid w:val="00C86712"/>
    <w:rsid w:val="00C86B4F"/>
    <w:rsid w:val="00C8765E"/>
    <w:rsid w:val="00C87B71"/>
    <w:rsid w:val="00C9158B"/>
    <w:rsid w:val="00C9180F"/>
    <w:rsid w:val="00C92309"/>
    <w:rsid w:val="00C92398"/>
    <w:rsid w:val="00C93A2A"/>
    <w:rsid w:val="00C93BC8"/>
    <w:rsid w:val="00C95F92"/>
    <w:rsid w:val="00C96501"/>
    <w:rsid w:val="00C965C0"/>
    <w:rsid w:val="00C96F3D"/>
    <w:rsid w:val="00C97227"/>
    <w:rsid w:val="00C97FC9"/>
    <w:rsid w:val="00CA25C8"/>
    <w:rsid w:val="00CA3506"/>
    <w:rsid w:val="00CA3F10"/>
    <w:rsid w:val="00CA4E01"/>
    <w:rsid w:val="00CA65D2"/>
    <w:rsid w:val="00CA6D66"/>
    <w:rsid w:val="00CA6E7D"/>
    <w:rsid w:val="00CA6FEB"/>
    <w:rsid w:val="00CA71AB"/>
    <w:rsid w:val="00CB1488"/>
    <w:rsid w:val="00CB260A"/>
    <w:rsid w:val="00CB2CAD"/>
    <w:rsid w:val="00CB45D3"/>
    <w:rsid w:val="00CB5849"/>
    <w:rsid w:val="00CB6244"/>
    <w:rsid w:val="00CB7EA5"/>
    <w:rsid w:val="00CB7F6A"/>
    <w:rsid w:val="00CC19F4"/>
    <w:rsid w:val="00CC374E"/>
    <w:rsid w:val="00CC5B47"/>
    <w:rsid w:val="00CC65F2"/>
    <w:rsid w:val="00CC6793"/>
    <w:rsid w:val="00CC76A7"/>
    <w:rsid w:val="00CC7E56"/>
    <w:rsid w:val="00CD4BEA"/>
    <w:rsid w:val="00CD4F33"/>
    <w:rsid w:val="00CD53DD"/>
    <w:rsid w:val="00CE1E80"/>
    <w:rsid w:val="00CE2332"/>
    <w:rsid w:val="00CE2BEA"/>
    <w:rsid w:val="00CE3A67"/>
    <w:rsid w:val="00CE3A87"/>
    <w:rsid w:val="00CE4795"/>
    <w:rsid w:val="00CE479C"/>
    <w:rsid w:val="00CE5037"/>
    <w:rsid w:val="00CE5081"/>
    <w:rsid w:val="00CE5340"/>
    <w:rsid w:val="00CE7DF3"/>
    <w:rsid w:val="00CF0187"/>
    <w:rsid w:val="00CF1312"/>
    <w:rsid w:val="00CF2E69"/>
    <w:rsid w:val="00CF31D9"/>
    <w:rsid w:val="00CF3850"/>
    <w:rsid w:val="00CF50F0"/>
    <w:rsid w:val="00CF753C"/>
    <w:rsid w:val="00D01BE8"/>
    <w:rsid w:val="00D01D40"/>
    <w:rsid w:val="00D02C0E"/>
    <w:rsid w:val="00D03156"/>
    <w:rsid w:val="00D045C2"/>
    <w:rsid w:val="00D054B0"/>
    <w:rsid w:val="00D07FB2"/>
    <w:rsid w:val="00D1327D"/>
    <w:rsid w:val="00D152EA"/>
    <w:rsid w:val="00D203AC"/>
    <w:rsid w:val="00D22DCA"/>
    <w:rsid w:val="00D26282"/>
    <w:rsid w:val="00D26A82"/>
    <w:rsid w:val="00D27A45"/>
    <w:rsid w:val="00D30EFF"/>
    <w:rsid w:val="00D317FE"/>
    <w:rsid w:val="00D31B35"/>
    <w:rsid w:val="00D3799F"/>
    <w:rsid w:val="00D37C8D"/>
    <w:rsid w:val="00D41880"/>
    <w:rsid w:val="00D45A61"/>
    <w:rsid w:val="00D45C6F"/>
    <w:rsid w:val="00D5326A"/>
    <w:rsid w:val="00D53A53"/>
    <w:rsid w:val="00D54905"/>
    <w:rsid w:val="00D54FFE"/>
    <w:rsid w:val="00D554C8"/>
    <w:rsid w:val="00D56983"/>
    <w:rsid w:val="00D56E29"/>
    <w:rsid w:val="00D57B59"/>
    <w:rsid w:val="00D63C57"/>
    <w:rsid w:val="00D64949"/>
    <w:rsid w:val="00D65ADB"/>
    <w:rsid w:val="00D70C09"/>
    <w:rsid w:val="00D72805"/>
    <w:rsid w:val="00D72FAB"/>
    <w:rsid w:val="00D738C1"/>
    <w:rsid w:val="00D7425D"/>
    <w:rsid w:val="00D7544F"/>
    <w:rsid w:val="00D7651A"/>
    <w:rsid w:val="00D76609"/>
    <w:rsid w:val="00D77022"/>
    <w:rsid w:val="00D77896"/>
    <w:rsid w:val="00D77985"/>
    <w:rsid w:val="00D77CCA"/>
    <w:rsid w:val="00D8220D"/>
    <w:rsid w:val="00D82DFA"/>
    <w:rsid w:val="00D83053"/>
    <w:rsid w:val="00D83C6B"/>
    <w:rsid w:val="00D84734"/>
    <w:rsid w:val="00D85BBC"/>
    <w:rsid w:val="00D85CE1"/>
    <w:rsid w:val="00D87094"/>
    <w:rsid w:val="00D872C8"/>
    <w:rsid w:val="00D92B0E"/>
    <w:rsid w:val="00D93F82"/>
    <w:rsid w:val="00D95137"/>
    <w:rsid w:val="00D959EA"/>
    <w:rsid w:val="00D97D28"/>
    <w:rsid w:val="00DA1C62"/>
    <w:rsid w:val="00DA22AC"/>
    <w:rsid w:val="00DA40FE"/>
    <w:rsid w:val="00DA4652"/>
    <w:rsid w:val="00DB021F"/>
    <w:rsid w:val="00DB0800"/>
    <w:rsid w:val="00DB134E"/>
    <w:rsid w:val="00DB16F5"/>
    <w:rsid w:val="00DB4914"/>
    <w:rsid w:val="00DB4A19"/>
    <w:rsid w:val="00DB4C2D"/>
    <w:rsid w:val="00DC08E1"/>
    <w:rsid w:val="00DC193D"/>
    <w:rsid w:val="00DC715E"/>
    <w:rsid w:val="00DE08BC"/>
    <w:rsid w:val="00DE0940"/>
    <w:rsid w:val="00DE112B"/>
    <w:rsid w:val="00DE1C26"/>
    <w:rsid w:val="00DE46C9"/>
    <w:rsid w:val="00DE6746"/>
    <w:rsid w:val="00DE76C9"/>
    <w:rsid w:val="00DE7C4F"/>
    <w:rsid w:val="00DE7CAF"/>
    <w:rsid w:val="00DF4400"/>
    <w:rsid w:val="00DF5751"/>
    <w:rsid w:val="00E010E6"/>
    <w:rsid w:val="00E02F8D"/>
    <w:rsid w:val="00E03804"/>
    <w:rsid w:val="00E03C91"/>
    <w:rsid w:val="00E111F6"/>
    <w:rsid w:val="00E12ADC"/>
    <w:rsid w:val="00E12F74"/>
    <w:rsid w:val="00E14DF7"/>
    <w:rsid w:val="00E16496"/>
    <w:rsid w:val="00E165E0"/>
    <w:rsid w:val="00E16A78"/>
    <w:rsid w:val="00E16B15"/>
    <w:rsid w:val="00E179FF"/>
    <w:rsid w:val="00E2119C"/>
    <w:rsid w:val="00E228BE"/>
    <w:rsid w:val="00E238A9"/>
    <w:rsid w:val="00E2411D"/>
    <w:rsid w:val="00E27A93"/>
    <w:rsid w:val="00E318E9"/>
    <w:rsid w:val="00E326FE"/>
    <w:rsid w:val="00E330D2"/>
    <w:rsid w:val="00E33E94"/>
    <w:rsid w:val="00E36EEA"/>
    <w:rsid w:val="00E37326"/>
    <w:rsid w:val="00E42DDC"/>
    <w:rsid w:val="00E42EB1"/>
    <w:rsid w:val="00E43479"/>
    <w:rsid w:val="00E44E2B"/>
    <w:rsid w:val="00E470D0"/>
    <w:rsid w:val="00E5153E"/>
    <w:rsid w:val="00E52AE4"/>
    <w:rsid w:val="00E5557F"/>
    <w:rsid w:val="00E60CDC"/>
    <w:rsid w:val="00E62724"/>
    <w:rsid w:val="00E64128"/>
    <w:rsid w:val="00E642BE"/>
    <w:rsid w:val="00E70BD9"/>
    <w:rsid w:val="00E74CD6"/>
    <w:rsid w:val="00E7685E"/>
    <w:rsid w:val="00E77F6B"/>
    <w:rsid w:val="00E80436"/>
    <w:rsid w:val="00E84346"/>
    <w:rsid w:val="00E8624A"/>
    <w:rsid w:val="00E91429"/>
    <w:rsid w:val="00E92251"/>
    <w:rsid w:val="00E93535"/>
    <w:rsid w:val="00E93A66"/>
    <w:rsid w:val="00E94B3A"/>
    <w:rsid w:val="00E95BC8"/>
    <w:rsid w:val="00E97B8B"/>
    <w:rsid w:val="00EA01FE"/>
    <w:rsid w:val="00EA107D"/>
    <w:rsid w:val="00EA1CE8"/>
    <w:rsid w:val="00EA39C5"/>
    <w:rsid w:val="00EA46CA"/>
    <w:rsid w:val="00EA64E7"/>
    <w:rsid w:val="00EA7834"/>
    <w:rsid w:val="00EB3E2C"/>
    <w:rsid w:val="00EB43C2"/>
    <w:rsid w:val="00EB5176"/>
    <w:rsid w:val="00EB6A6E"/>
    <w:rsid w:val="00EB7EC6"/>
    <w:rsid w:val="00EC10F6"/>
    <w:rsid w:val="00EC698E"/>
    <w:rsid w:val="00ED1332"/>
    <w:rsid w:val="00ED2BD4"/>
    <w:rsid w:val="00ED3393"/>
    <w:rsid w:val="00ED3F98"/>
    <w:rsid w:val="00ED4309"/>
    <w:rsid w:val="00ED52E5"/>
    <w:rsid w:val="00ED6AB1"/>
    <w:rsid w:val="00ED70C6"/>
    <w:rsid w:val="00EE039B"/>
    <w:rsid w:val="00EE1D8A"/>
    <w:rsid w:val="00EE1FAD"/>
    <w:rsid w:val="00EE37EA"/>
    <w:rsid w:val="00EF4CFB"/>
    <w:rsid w:val="00EF63DF"/>
    <w:rsid w:val="00EF658B"/>
    <w:rsid w:val="00EF76CB"/>
    <w:rsid w:val="00F017E9"/>
    <w:rsid w:val="00F03079"/>
    <w:rsid w:val="00F03FB4"/>
    <w:rsid w:val="00F0504B"/>
    <w:rsid w:val="00F07359"/>
    <w:rsid w:val="00F10119"/>
    <w:rsid w:val="00F11A6E"/>
    <w:rsid w:val="00F11E8D"/>
    <w:rsid w:val="00F12E8A"/>
    <w:rsid w:val="00F13F63"/>
    <w:rsid w:val="00F1705C"/>
    <w:rsid w:val="00F21571"/>
    <w:rsid w:val="00F22039"/>
    <w:rsid w:val="00F237F8"/>
    <w:rsid w:val="00F23F2D"/>
    <w:rsid w:val="00F247E0"/>
    <w:rsid w:val="00F326D4"/>
    <w:rsid w:val="00F32D7A"/>
    <w:rsid w:val="00F343EA"/>
    <w:rsid w:val="00F34590"/>
    <w:rsid w:val="00F363F9"/>
    <w:rsid w:val="00F36F57"/>
    <w:rsid w:val="00F37417"/>
    <w:rsid w:val="00F41BC6"/>
    <w:rsid w:val="00F4238E"/>
    <w:rsid w:val="00F4240D"/>
    <w:rsid w:val="00F42489"/>
    <w:rsid w:val="00F42EA9"/>
    <w:rsid w:val="00F430A7"/>
    <w:rsid w:val="00F44D78"/>
    <w:rsid w:val="00F45DFC"/>
    <w:rsid w:val="00F5044D"/>
    <w:rsid w:val="00F50935"/>
    <w:rsid w:val="00F51838"/>
    <w:rsid w:val="00F538FF"/>
    <w:rsid w:val="00F55CE4"/>
    <w:rsid w:val="00F561C5"/>
    <w:rsid w:val="00F5680E"/>
    <w:rsid w:val="00F5739B"/>
    <w:rsid w:val="00F57735"/>
    <w:rsid w:val="00F60687"/>
    <w:rsid w:val="00F61623"/>
    <w:rsid w:val="00F616A1"/>
    <w:rsid w:val="00F61F5D"/>
    <w:rsid w:val="00F637C8"/>
    <w:rsid w:val="00F63D19"/>
    <w:rsid w:val="00F64737"/>
    <w:rsid w:val="00F70836"/>
    <w:rsid w:val="00F71B89"/>
    <w:rsid w:val="00F738D2"/>
    <w:rsid w:val="00F75FB6"/>
    <w:rsid w:val="00F76A93"/>
    <w:rsid w:val="00F77660"/>
    <w:rsid w:val="00F77E6C"/>
    <w:rsid w:val="00F80F4B"/>
    <w:rsid w:val="00F8271D"/>
    <w:rsid w:val="00F85178"/>
    <w:rsid w:val="00F861F5"/>
    <w:rsid w:val="00F90ED5"/>
    <w:rsid w:val="00F911AB"/>
    <w:rsid w:val="00F92C1B"/>
    <w:rsid w:val="00F92CDA"/>
    <w:rsid w:val="00F932F2"/>
    <w:rsid w:val="00F94D98"/>
    <w:rsid w:val="00F95521"/>
    <w:rsid w:val="00F9650B"/>
    <w:rsid w:val="00F96E5F"/>
    <w:rsid w:val="00F97E2B"/>
    <w:rsid w:val="00FA1178"/>
    <w:rsid w:val="00FA133C"/>
    <w:rsid w:val="00FA1865"/>
    <w:rsid w:val="00FA1F59"/>
    <w:rsid w:val="00FA2A5A"/>
    <w:rsid w:val="00FA35D2"/>
    <w:rsid w:val="00FA398E"/>
    <w:rsid w:val="00FA3E6D"/>
    <w:rsid w:val="00FA5868"/>
    <w:rsid w:val="00FA5896"/>
    <w:rsid w:val="00FA5DEB"/>
    <w:rsid w:val="00FA64F3"/>
    <w:rsid w:val="00FA68A3"/>
    <w:rsid w:val="00FB052A"/>
    <w:rsid w:val="00FB2971"/>
    <w:rsid w:val="00FB3459"/>
    <w:rsid w:val="00FB39AA"/>
    <w:rsid w:val="00FB763A"/>
    <w:rsid w:val="00FC5F0A"/>
    <w:rsid w:val="00FC7A46"/>
    <w:rsid w:val="00FD1A41"/>
    <w:rsid w:val="00FD25E6"/>
    <w:rsid w:val="00FD5084"/>
    <w:rsid w:val="00FD50F4"/>
    <w:rsid w:val="00FD5314"/>
    <w:rsid w:val="00FD56D8"/>
    <w:rsid w:val="00FD63D3"/>
    <w:rsid w:val="00FD645F"/>
    <w:rsid w:val="00FE092A"/>
    <w:rsid w:val="00FE182C"/>
    <w:rsid w:val="00FE376F"/>
    <w:rsid w:val="00FE4AE3"/>
    <w:rsid w:val="00FE532B"/>
    <w:rsid w:val="00FE6D4F"/>
    <w:rsid w:val="00FE78AA"/>
    <w:rsid w:val="00FF0362"/>
    <w:rsid w:val="00FF0C47"/>
    <w:rsid w:val="00FF1D59"/>
    <w:rsid w:val="00FF24B7"/>
    <w:rsid w:val="00FF4792"/>
    <w:rsid w:val="00FF4F4E"/>
    <w:rsid w:val="00FF512A"/>
    <w:rsid w:val="00FF5345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3459"/>
    <w:pPr>
      <w:spacing w:before="60" w:after="120"/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Cs w:val="20"/>
      <w:lang w:val="es-ES_tradnl"/>
    </w:rPr>
  </w:style>
  <w:style w:type="paragraph" w:styleId="Ttulo2">
    <w:name w:val="heading 2"/>
    <w:basedOn w:val="TextoNivel1"/>
    <w:next w:val="Normal"/>
    <w:link w:val="Ttulo2Car"/>
    <w:qFormat/>
    <w:rsid w:val="00C04899"/>
    <w:pPr>
      <w:keepNext/>
      <w:numPr>
        <w:ilvl w:val="1"/>
        <w:numId w:val="3"/>
      </w:numPr>
      <w:tabs>
        <w:tab w:val="num" w:pos="680"/>
      </w:tabs>
      <w:spacing w:line="360" w:lineRule="exact"/>
      <w:ind w:left="680"/>
      <w:outlineLvl w:val="1"/>
    </w:pPr>
    <w:rPr>
      <w:b/>
      <w:bCs/>
      <w:iCs/>
      <w:caps/>
      <w:sz w:val="22"/>
    </w:rPr>
  </w:style>
  <w:style w:type="paragraph" w:styleId="Ttulo3">
    <w:name w:val="heading 3"/>
    <w:basedOn w:val="TextoNivel1"/>
    <w:next w:val="Normal"/>
    <w:qFormat/>
    <w:rsid w:val="00C04899"/>
    <w:pPr>
      <w:keepNext/>
      <w:numPr>
        <w:ilvl w:val="2"/>
        <w:numId w:val="3"/>
      </w:numPr>
      <w:tabs>
        <w:tab w:val="num" w:pos="720"/>
      </w:tabs>
      <w:ind w:left="720"/>
      <w:outlineLvl w:val="2"/>
    </w:pPr>
    <w:rPr>
      <w:rFonts w:cs="Arial"/>
      <w:b/>
      <w:bCs/>
      <w:color w:val="333333"/>
      <w:sz w:val="22"/>
      <w:u w:val="single"/>
    </w:rPr>
  </w:style>
  <w:style w:type="paragraph" w:styleId="Ttulo4">
    <w:name w:val="heading 4"/>
    <w:basedOn w:val="TextoNivel1"/>
    <w:next w:val="Normal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1755EF"/>
    <w:pPr>
      <w:numPr>
        <w:ilvl w:val="8"/>
        <w:numId w:val="3"/>
      </w:numPr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rFonts w:ascii="Arial" w:hAnsi="Arial"/>
      <w:b/>
      <w:color w:val="FF6600"/>
      <w:sz w:val="22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tabs>
        <w:tab w:val="clear" w:pos="880"/>
        <w:tab w:val="left" w:pos="440"/>
      </w:tabs>
      <w:spacing w:before="240" w:after="80"/>
      <w:ind w:left="442" w:hanging="442"/>
    </w:pPr>
    <w:rPr>
      <w:rFonts w:ascii="Arial Negrita" w:hAnsi="Arial Negrita"/>
      <w:b/>
      <w:sz w:val="22"/>
      <w:szCs w:val="22"/>
    </w:rPr>
  </w:style>
  <w:style w:type="paragraph" w:styleId="TDC4">
    <w:name w:val="toc 4"/>
    <w:basedOn w:val="Normal"/>
    <w:next w:val="Normal"/>
    <w:autoRedefine/>
    <w:uiPriority w:val="39"/>
    <w:rsid w:val="00B46D7A"/>
    <w:pPr>
      <w:tabs>
        <w:tab w:val="left" w:pos="1540"/>
        <w:tab w:val="right" w:pos="8470"/>
      </w:tabs>
      <w:spacing w:after="20"/>
      <w:ind w:left="1537" w:right="584" w:hanging="879"/>
    </w:pPr>
    <w:rPr>
      <w:rFonts w:cs="Arial"/>
      <w:i/>
      <w:noProof/>
    </w:rPr>
  </w:style>
  <w:style w:type="paragraph" w:styleId="TDC3">
    <w:name w:val="toc 3"/>
    <w:basedOn w:val="Normal"/>
    <w:next w:val="Normal"/>
    <w:autoRedefine/>
    <w:uiPriority w:val="39"/>
    <w:rsid w:val="00C47956"/>
    <w:pPr>
      <w:tabs>
        <w:tab w:val="left" w:pos="1100"/>
        <w:tab w:val="right" w:leader="dot" w:pos="8470"/>
      </w:tabs>
      <w:spacing w:before="80" w:after="40"/>
      <w:ind w:left="1100" w:right="584" w:hanging="658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rsid w:val="00094650"/>
    <w:pPr>
      <w:widowControl w:val="0"/>
      <w:tabs>
        <w:tab w:val="left" w:pos="880"/>
        <w:tab w:val="right" w:leader="dot" w:pos="8470"/>
      </w:tabs>
      <w:spacing w:before="100" w:after="60"/>
      <w:ind w:left="731" w:right="584" w:hanging="510"/>
      <w:jc w:val="center"/>
    </w:pPr>
    <w:rPr>
      <w:rFonts w:cs="Arial"/>
      <w:caps/>
      <w:noProof/>
      <w:szCs w:val="18"/>
    </w:rPr>
  </w:style>
  <w:style w:type="paragraph" w:styleId="TDC5">
    <w:name w:val="toc 5"/>
    <w:basedOn w:val="Normal"/>
    <w:next w:val="Normal"/>
    <w:autoRedefine/>
    <w:uiPriority w:val="39"/>
    <w:rsid w:val="00B46D7A"/>
    <w:pPr>
      <w:tabs>
        <w:tab w:val="left" w:pos="1870"/>
        <w:tab w:val="right" w:pos="8470"/>
      </w:tabs>
      <w:spacing w:before="40" w:after="20"/>
      <w:ind w:left="1871" w:right="584" w:hanging="992"/>
    </w:pPr>
    <w:rPr>
      <w:rFonts w:cs="Arial"/>
      <w:i/>
      <w:noProof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 w:val="22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basedOn w:val="Fuentedeprrafopredeter"/>
    <w:rsid w:val="003A46C7"/>
    <w:rPr>
      <w:rFonts w:ascii="Arial" w:hAnsi="Arial"/>
      <w:b/>
    </w:rPr>
  </w:style>
  <w:style w:type="character" w:customStyle="1" w:styleId="Abrev">
    <w:name w:val="Abrev"/>
    <w:basedOn w:val="Fuentedeprrafopredeter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rsid w:val="0054476F"/>
  </w:style>
  <w:style w:type="paragraph" w:styleId="TDC6">
    <w:name w:val="toc 6"/>
    <w:basedOn w:val="Normal"/>
    <w:next w:val="Normal"/>
    <w:autoRedefine/>
    <w:rsid w:val="0054476F"/>
    <w:pPr>
      <w:tabs>
        <w:tab w:val="left" w:pos="2310"/>
        <w:tab w:val="right" w:pos="8470"/>
      </w:tabs>
      <w:spacing w:before="20" w:after="0"/>
      <w:ind w:left="2308" w:right="584" w:hanging="1208"/>
    </w:pPr>
    <w:rPr>
      <w:rFonts w:cs="Arial"/>
      <w:noProof/>
      <w:sz w:val="18"/>
      <w:szCs w:val="18"/>
    </w:rPr>
  </w:style>
  <w:style w:type="paragraph" w:styleId="Piedepgina">
    <w:name w:val="footer"/>
    <w:basedOn w:val="Normal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Tablaconcuadrcu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basedOn w:val="Fuentedeprrafopredeter"/>
    <w:uiPriority w:val="99"/>
    <w:rsid w:val="00487ED4"/>
    <w:rPr>
      <w:color w:val="0000FF"/>
      <w:u w:val="single"/>
    </w:rPr>
  </w:style>
  <w:style w:type="paragraph" w:styleId="Epgrafe">
    <w:name w:val="caption"/>
    <w:basedOn w:val="Normal"/>
    <w:next w:val="TextoNivel1"/>
    <w:qFormat/>
    <w:rsid w:val="00DB4914"/>
    <w:pPr>
      <w:jc w:val="center"/>
    </w:pPr>
    <w:rPr>
      <w:b/>
      <w:bCs/>
      <w:color w:val="808080"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940703"/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basedOn w:val="Fuentedeprrafopredete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basedOn w:val="TextoNivel1Car"/>
    <w:link w:val="Ttulo2"/>
    <w:rsid w:val="00C04899"/>
    <w:rPr>
      <w:rFonts w:ascii="Univers" w:hAnsi="Univers"/>
      <w:b/>
      <w:bCs/>
      <w:iCs/>
      <w:caps/>
      <w:sz w:val="22"/>
      <w:lang w:val="es-ES_tradnl" w:eastAsia="es-ES" w:bidi="ar-SA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basedOn w:val="Fuentedeprrafopredeter"/>
    <w:link w:val="Textonotapie"/>
    <w:rsid w:val="00B10A30"/>
    <w:rPr>
      <w:rFonts w:ascii="Univers" w:hAnsi="Univers"/>
    </w:rPr>
  </w:style>
  <w:style w:type="character" w:styleId="Refdenotaalpie">
    <w:name w:val="footnote reference"/>
    <w:basedOn w:val="Fuentedeprrafopredeter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 w:val="22"/>
      <w:szCs w:val="22"/>
    </w:rPr>
  </w:style>
  <w:style w:type="character" w:customStyle="1" w:styleId="SangradetextonormalCar">
    <w:name w:val="Sangría de texto normal Car"/>
    <w:basedOn w:val="Fuentedeprrafopredete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 w:val="22"/>
      <w:szCs w:val="2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4F64D5"/>
    <w:pPr>
      <w:spacing w:before="120" w:after="60"/>
      <w:ind w:left="720"/>
      <w:contextualSpacing/>
    </w:pPr>
  </w:style>
  <w:style w:type="paragraph" w:styleId="Textodeglobo">
    <w:name w:val="Balloon Text"/>
    <w:basedOn w:val="Normal"/>
    <w:link w:val="TextodegloboCar"/>
    <w:rsid w:val="00CD53D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D53D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D2BD4"/>
    <w:rPr>
      <w:color w:val="808080"/>
    </w:rPr>
  </w:style>
  <w:style w:type="table" w:styleId="Sombreadomedio1-nfasis1">
    <w:name w:val="Medium Shading 1 Accent 1"/>
    <w:basedOn w:val="Tablanormal"/>
    <w:uiPriority w:val="63"/>
    <w:rsid w:val="00EF658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is">
    <w:name w:val="Emphasis"/>
    <w:basedOn w:val="Fuentedeprrafopredeter"/>
    <w:qFormat/>
    <w:rsid w:val="001A1FD5"/>
    <w:rPr>
      <w:i/>
      <w:iCs/>
    </w:rPr>
  </w:style>
  <w:style w:type="paragraph" w:customStyle="1" w:styleId="Imagen">
    <w:name w:val="Imagen"/>
    <w:basedOn w:val="Normal"/>
    <w:link w:val="ImagenCar"/>
    <w:qFormat/>
    <w:rsid w:val="00F85178"/>
    <w:pPr>
      <w:keepNext/>
      <w:ind w:left="-993" w:right="-994"/>
      <w:jc w:val="center"/>
    </w:pPr>
    <w:rPr>
      <w:noProof/>
    </w:rPr>
  </w:style>
  <w:style w:type="character" w:customStyle="1" w:styleId="ImagenCar">
    <w:name w:val="Imagen Car"/>
    <w:basedOn w:val="Fuentedeprrafopredeter"/>
    <w:link w:val="Imagen"/>
    <w:rsid w:val="00F85178"/>
    <w:rPr>
      <w:rFonts w:ascii="Calibri" w:hAnsi="Calibri"/>
      <w:noProof/>
      <w:szCs w:val="24"/>
    </w:rPr>
  </w:style>
  <w:style w:type="character" w:styleId="Refdecomentario">
    <w:name w:val="annotation reference"/>
    <w:basedOn w:val="Fuentedeprrafopredeter"/>
    <w:rsid w:val="003F0E2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F0E2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F0E2E"/>
    <w:rPr>
      <w:rFonts w:ascii="Calibri" w:hAnsi="Calibri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F0E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F0E2E"/>
    <w:rPr>
      <w:rFonts w:ascii="Calibri" w:hAnsi="Calibri"/>
      <w:b/>
      <w:bCs/>
    </w:rPr>
  </w:style>
  <w:style w:type="paragraph" w:styleId="Revisin">
    <w:name w:val="Revision"/>
    <w:hidden/>
    <w:uiPriority w:val="99"/>
    <w:semiHidden/>
    <w:rsid w:val="00B87A00"/>
    <w:rPr>
      <w:rFonts w:ascii="Calibri" w:hAnsi="Calibri"/>
      <w:sz w:val="24"/>
      <w:szCs w:val="24"/>
    </w:rPr>
  </w:style>
  <w:style w:type="character" w:styleId="Hipervnculovisitado">
    <w:name w:val="FollowedHyperlink"/>
    <w:basedOn w:val="Fuentedeprrafopredeter"/>
    <w:rsid w:val="007A2C1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B3459"/>
    <w:pPr>
      <w:spacing w:before="60" w:after="120"/>
      <w:jc w:val="both"/>
    </w:pPr>
    <w:rPr>
      <w:rFonts w:ascii="Calibri" w:hAnsi="Calibri"/>
      <w:sz w:val="24"/>
      <w:szCs w:val="24"/>
    </w:rPr>
  </w:style>
  <w:style w:type="paragraph" w:styleId="Ttulo1">
    <w:name w:val="heading 1"/>
    <w:basedOn w:val="Normal"/>
    <w:next w:val="Normal"/>
    <w:qFormat/>
    <w:rsid w:val="00D5326A"/>
    <w:pPr>
      <w:pageBreakBefore/>
      <w:numPr>
        <w:numId w:val="3"/>
      </w:numPr>
      <w:pBdr>
        <w:bottom w:val="single" w:sz="12" w:space="1" w:color="000080"/>
      </w:pBdr>
      <w:shd w:val="clear" w:color="auto" w:fill="F3F3F3"/>
      <w:outlineLvl w:val="0"/>
    </w:pPr>
    <w:rPr>
      <w:rFonts w:ascii="Univers" w:hAnsi="Univers"/>
      <w:b/>
      <w:caps/>
      <w:color w:val="000080"/>
      <w:szCs w:val="20"/>
      <w:lang w:val="es-ES_tradnl"/>
    </w:rPr>
  </w:style>
  <w:style w:type="paragraph" w:styleId="Ttulo2">
    <w:name w:val="heading 2"/>
    <w:basedOn w:val="TextoNivel1"/>
    <w:next w:val="Normal"/>
    <w:link w:val="Ttulo2Car"/>
    <w:qFormat/>
    <w:rsid w:val="00C04899"/>
    <w:pPr>
      <w:keepNext/>
      <w:numPr>
        <w:ilvl w:val="1"/>
        <w:numId w:val="3"/>
      </w:numPr>
      <w:tabs>
        <w:tab w:val="num" w:pos="680"/>
      </w:tabs>
      <w:spacing w:line="360" w:lineRule="exact"/>
      <w:ind w:left="680"/>
      <w:outlineLvl w:val="1"/>
    </w:pPr>
    <w:rPr>
      <w:b/>
      <w:bCs/>
      <w:iCs/>
      <w:caps/>
      <w:sz w:val="22"/>
    </w:rPr>
  </w:style>
  <w:style w:type="paragraph" w:styleId="Ttulo3">
    <w:name w:val="heading 3"/>
    <w:basedOn w:val="TextoNivel1"/>
    <w:next w:val="Normal"/>
    <w:qFormat/>
    <w:rsid w:val="00C04899"/>
    <w:pPr>
      <w:keepNext/>
      <w:numPr>
        <w:ilvl w:val="2"/>
        <w:numId w:val="3"/>
      </w:numPr>
      <w:tabs>
        <w:tab w:val="num" w:pos="720"/>
      </w:tabs>
      <w:ind w:left="720"/>
      <w:outlineLvl w:val="2"/>
    </w:pPr>
    <w:rPr>
      <w:rFonts w:cs="Arial"/>
      <w:b/>
      <w:bCs/>
      <w:color w:val="333333"/>
      <w:sz w:val="22"/>
      <w:u w:val="single"/>
    </w:rPr>
  </w:style>
  <w:style w:type="paragraph" w:styleId="Ttulo4">
    <w:name w:val="heading 4"/>
    <w:basedOn w:val="TextoNivel1"/>
    <w:next w:val="Normal"/>
    <w:qFormat/>
    <w:rsid w:val="001755EF"/>
    <w:pPr>
      <w:keepNext/>
      <w:numPr>
        <w:ilvl w:val="3"/>
        <w:numId w:val="3"/>
      </w:numPr>
      <w:spacing w:line="300" w:lineRule="exact"/>
      <w:outlineLvl w:val="3"/>
    </w:pPr>
    <w:rPr>
      <w:rFonts w:cs="Arial"/>
      <w:b/>
      <w:bCs/>
      <w:color w:val="333333"/>
    </w:rPr>
  </w:style>
  <w:style w:type="paragraph" w:styleId="Ttulo5">
    <w:name w:val="heading 5"/>
    <w:basedOn w:val="TextoNivel1"/>
    <w:next w:val="TextoNivel1"/>
    <w:qFormat/>
    <w:rsid w:val="00AE5271"/>
    <w:pPr>
      <w:numPr>
        <w:ilvl w:val="4"/>
        <w:numId w:val="3"/>
      </w:numPr>
      <w:spacing w:line="280" w:lineRule="exact"/>
      <w:outlineLvl w:val="4"/>
    </w:pPr>
    <w:rPr>
      <w:b/>
      <w:bCs/>
      <w:i/>
      <w:iCs/>
    </w:rPr>
  </w:style>
  <w:style w:type="paragraph" w:styleId="Ttulo6">
    <w:name w:val="heading 6"/>
    <w:basedOn w:val="Normal"/>
    <w:next w:val="Normal"/>
    <w:qFormat/>
    <w:rsid w:val="001755EF"/>
    <w:pPr>
      <w:numPr>
        <w:ilvl w:val="5"/>
        <w:numId w:val="3"/>
      </w:numPr>
      <w:spacing w:line="280" w:lineRule="exact"/>
      <w:outlineLvl w:val="5"/>
    </w:pPr>
    <w:rPr>
      <w:rFonts w:ascii="Times New Roman" w:hAnsi="Times New Roman"/>
      <w:b/>
      <w:bCs/>
      <w:color w:val="999999"/>
    </w:rPr>
  </w:style>
  <w:style w:type="paragraph" w:styleId="Ttulo7">
    <w:name w:val="heading 7"/>
    <w:basedOn w:val="TextoNivel1"/>
    <w:next w:val="TextoNivel1"/>
    <w:qFormat/>
    <w:rsid w:val="001755EF"/>
    <w:pPr>
      <w:numPr>
        <w:ilvl w:val="6"/>
        <w:numId w:val="3"/>
      </w:numPr>
      <w:outlineLvl w:val="6"/>
    </w:pPr>
    <w:rPr>
      <w:rFonts w:ascii="Times New Roman" w:hAnsi="Times New Roman"/>
      <w:b/>
      <w:i/>
      <w:color w:val="333333"/>
      <w:szCs w:val="22"/>
    </w:rPr>
  </w:style>
  <w:style w:type="paragraph" w:styleId="Ttulo8">
    <w:name w:val="heading 8"/>
    <w:basedOn w:val="Normal"/>
    <w:next w:val="Normal"/>
    <w:qFormat/>
    <w:rsid w:val="001755EF"/>
    <w:pPr>
      <w:numPr>
        <w:ilvl w:val="7"/>
        <w:numId w:val="3"/>
      </w:numPr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qFormat/>
    <w:rsid w:val="001755EF"/>
    <w:pPr>
      <w:numPr>
        <w:ilvl w:val="8"/>
        <w:numId w:val="3"/>
      </w:numPr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Vietanivel1">
    <w:name w:val="Viñeta nivel 1"/>
    <w:basedOn w:val="TextoNivel1"/>
    <w:rsid w:val="00BF04B3"/>
    <w:pPr>
      <w:numPr>
        <w:numId w:val="4"/>
      </w:numPr>
      <w:spacing w:before="120"/>
    </w:pPr>
  </w:style>
  <w:style w:type="paragraph" w:customStyle="1" w:styleId="SINRELLENAR">
    <w:name w:val="SIN RELLENAR"/>
    <w:basedOn w:val="Normal"/>
    <w:rsid w:val="003E6B24"/>
    <w:pPr>
      <w:shd w:val="clear" w:color="auto" w:fill="FFFF99"/>
      <w:spacing w:before="120" w:line="360" w:lineRule="auto"/>
    </w:pPr>
    <w:rPr>
      <w:rFonts w:ascii="Arial" w:hAnsi="Arial"/>
      <w:b/>
      <w:color w:val="FF6600"/>
      <w:sz w:val="22"/>
      <w:szCs w:val="22"/>
    </w:rPr>
  </w:style>
  <w:style w:type="paragraph" w:customStyle="1" w:styleId="VietaC1">
    <w:name w:val="Viñeta C1"/>
    <w:basedOn w:val="TextoNivel1"/>
    <w:rsid w:val="00B3553E"/>
    <w:pPr>
      <w:numPr>
        <w:numId w:val="5"/>
      </w:numPr>
      <w:spacing w:before="120"/>
    </w:pPr>
  </w:style>
  <w:style w:type="paragraph" w:styleId="TDC1">
    <w:name w:val="toc 1"/>
    <w:basedOn w:val="TDC2"/>
    <w:next w:val="Normal"/>
    <w:autoRedefine/>
    <w:uiPriority w:val="39"/>
    <w:rsid w:val="00FA398E"/>
    <w:pPr>
      <w:tabs>
        <w:tab w:val="clear" w:pos="880"/>
        <w:tab w:val="left" w:pos="440"/>
      </w:tabs>
      <w:spacing w:before="240" w:after="80"/>
      <w:ind w:left="442" w:hanging="442"/>
    </w:pPr>
    <w:rPr>
      <w:rFonts w:ascii="Arial Negrita" w:hAnsi="Arial Negrita"/>
      <w:b/>
      <w:sz w:val="22"/>
      <w:szCs w:val="22"/>
    </w:rPr>
  </w:style>
  <w:style w:type="paragraph" w:styleId="TDC4">
    <w:name w:val="toc 4"/>
    <w:basedOn w:val="Normal"/>
    <w:next w:val="Normal"/>
    <w:autoRedefine/>
    <w:uiPriority w:val="39"/>
    <w:rsid w:val="00B46D7A"/>
    <w:pPr>
      <w:tabs>
        <w:tab w:val="left" w:pos="1540"/>
        <w:tab w:val="right" w:pos="8470"/>
      </w:tabs>
      <w:spacing w:after="20"/>
      <w:ind w:left="1537" w:right="584" w:hanging="879"/>
    </w:pPr>
    <w:rPr>
      <w:rFonts w:cs="Arial"/>
      <w:i/>
      <w:noProof/>
    </w:rPr>
  </w:style>
  <w:style w:type="paragraph" w:styleId="TDC3">
    <w:name w:val="toc 3"/>
    <w:basedOn w:val="Normal"/>
    <w:next w:val="Normal"/>
    <w:autoRedefine/>
    <w:uiPriority w:val="39"/>
    <w:rsid w:val="00C47956"/>
    <w:pPr>
      <w:tabs>
        <w:tab w:val="left" w:pos="1100"/>
        <w:tab w:val="right" w:leader="dot" w:pos="8470"/>
      </w:tabs>
      <w:spacing w:before="80" w:after="40"/>
      <w:ind w:left="1100" w:right="584" w:hanging="658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rsid w:val="00094650"/>
    <w:pPr>
      <w:widowControl w:val="0"/>
      <w:tabs>
        <w:tab w:val="left" w:pos="880"/>
        <w:tab w:val="right" w:leader="dot" w:pos="8470"/>
      </w:tabs>
      <w:spacing w:before="100" w:after="60"/>
      <w:ind w:left="731" w:right="584" w:hanging="510"/>
      <w:jc w:val="center"/>
    </w:pPr>
    <w:rPr>
      <w:rFonts w:cs="Arial"/>
      <w:caps/>
      <w:noProof/>
      <w:szCs w:val="18"/>
    </w:rPr>
  </w:style>
  <w:style w:type="paragraph" w:styleId="TDC5">
    <w:name w:val="toc 5"/>
    <w:basedOn w:val="Normal"/>
    <w:next w:val="Normal"/>
    <w:autoRedefine/>
    <w:uiPriority w:val="39"/>
    <w:rsid w:val="00B46D7A"/>
    <w:pPr>
      <w:tabs>
        <w:tab w:val="left" w:pos="1870"/>
        <w:tab w:val="right" w:pos="8470"/>
      </w:tabs>
      <w:spacing w:before="40" w:after="20"/>
      <w:ind w:left="1871" w:right="584" w:hanging="992"/>
    </w:pPr>
    <w:rPr>
      <w:rFonts w:cs="Arial"/>
      <w:i/>
      <w:noProof/>
    </w:rPr>
  </w:style>
  <w:style w:type="paragraph" w:customStyle="1" w:styleId="VietaC2">
    <w:name w:val="Viñeta C2"/>
    <w:basedOn w:val="TextoNivel1"/>
    <w:rsid w:val="00B3553E"/>
    <w:pPr>
      <w:numPr>
        <w:ilvl w:val="1"/>
        <w:numId w:val="5"/>
      </w:numPr>
      <w:spacing w:before="120"/>
    </w:pPr>
  </w:style>
  <w:style w:type="paragraph" w:customStyle="1" w:styleId="TITULOTABLA">
    <w:name w:val="TITULO TABLA"/>
    <w:basedOn w:val="Normal"/>
    <w:rsid w:val="00BE2DEF"/>
    <w:pPr>
      <w:spacing w:before="120" w:line="360" w:lineRule="auto"/>
      <w:ind w:left="229"/>
      <w:jc w:val="center"/>
    </w:pPr>
    <w:rPr>
      <w:rFonts w:ascii="Tahoma" w:hAnsi="Tahoma" w:cs="Tahoma"/>
      <w:b/>
      <w:bCs/>
      <w:color w:val="FFFFFF"/>
      <w:sz w:val="28"/>
      <w:szCs w:val="20"/>
    </w:rPr>
  </w:style>
  <w:style w:type="paragraph" w:styleId="Textoindependiente2">
    <w:name w:val="Body Text 2"/>
    <w:basedOn w:val="Normal"/>
    <w:rsid w:val="00355373"/>
    <w:pPr>
      <w:tabs>
        <w:tab w:val="left" w:pos="-1728"/>
        <w:tab w:val="left" w:pos="-1008"/>
        <w:tab w:val="left" w:pos="-288"/>
        <w:tab w:val="left" w:pos="432"/>
        <w:tab w:val="left" w:pos="864"/>
        <w:tab w:val="left" w:pos="1296"/>
        <w:tab w:val="left" w:pos="1728"/>
        <w:tab w:val="left" w:pos="2160"/>
        <w:tab w:val="left" w:pos="2592"/>
        <w:tab w:val="left" w:pos="5328"/>
        <w:tab w:val="left" w:pos="6192"/>
        <w:tab w:val="left" w:pos="6624"/>
        <w:tab w:val="left" w:pos="7056"/>
      </w:tabs>
      <w:suppressAutoHyphens/>
      <w:spacing w:line="360" w:lineRule="auto"/>
      <w:ind w:right="648"/>
    </w:pPr>
    <w:rPr>
      <w:rFonts w:ascii="Tahoma" w:hAnsi="Tahoma"/>
      <w:spacing w:val="-3"/>
      <w:sz w:val="22"/>
      <w:szCs w:val="20"/>
      <w:lang w:val="en-US"/>
    </w:rPr>
  </w:style>
  <w:style w:type="paragraph" w:customStyle="1" w:styleId="EstiloTextonivel1Tahoma">
    <w:name w:val="Estilo Texto nivel 1 + Tahoma"/>
    <w:basedOn w:val="Normal"/>
    <w:rsid w:val="008A3116"/>
    <w:pPr>
      <w:widowControl w:val="0"/>
      <w:tabs>
        <w:tab w:val="left" w:pos="204"/>
      </w:tabs>
      <w:spacing w:after="60" w:line="360" w:lineRule="auto"/>
    </w:pPr>
    <w:rPr>
      <w:snapToGrid w:val="0"/>
    </w:rPr>
  </w:style>
  <w:style w:type="paragraph" w:customStyle="1" w:styleId="VietaC3">
    <w:name w:val="Viñeta C3"/>
    <w:basedOn w:val="TextoNivel1"/>
    <w:rsid w:val="00B3553E"/>
    <w:pPr>
      <w:numPr>
        <w:ilvl w:val="2"/>
        <w:numId w:val="5"/>
      </w:numPr>
      <w:spacing w:before="120"/>
    </w:pPr>
  </w:style>
  <w:style w:type="paragraph" w:customStyle="1" w:styleId="Vietanivel2">
    <w:name w:val="Viñeta nivel 2"/>
    <w:basedOn w:val="TextoNivel1"/>
    <w:rsid w:val="00BF04B3"/>
    <w:pPr>
      <w:numPr>
        <w:ilvl w:val="1"/>
        <w:numId w:val="4"/>
      </w:numPr>
      <w:spacing w:before="120"/>
    </w:pPr>
  </w:style>
  <w:style w:type="paragraph" w:customStyle="1" w:styleId="Vietanivel4">
    <w:name w:val="Viñeta nivel 4"/>
    <w:basedOn w:val="Normal"/>
    <w:rsid w:val="00940F85"/>
    <w:pPr>
      <w:numPr>
        <w:ilvl w:val="3"/>
        <w:numId w:val="2"/>
      </w:numPr>
      <w:spacing w:before="120" w:line="280" w:lineRule="exact"/>
    </w:pPr>
    <w:rPr>
      <w:rFonts w:ascii="Trebuchet MS" w:hAnsi="Trebuchet MS"/>
    </w:rPr>
  </w:style>
  <w:style w:type="paragraph" w:customStyle="1" w:styleId="Vietanivel3">
    <w:name w:val="Viñeta nivel 3"/>
    <w:basedOn w:val="TextoNivel1"/>
    <w:rsid w:val="00BF04B3"/>
    <w:pPr>
      <w:numPr>
        <w:ilvl w:val="2"/>
        <w:numId w:val="4"/>
      </w:numPr>
      <w:spacing w:before="120"/>
    </w:pPr>
  </w:style>
  <w:style w:type="paragraph" w:customStyle="1" w:styleId="Vietanivel5">
    <w:name w:val="Viñeta nivel 5"/>
    <w:basedOn w:val="Normal"/>
    <w:rsid w:val="00940F85"/>
    <w:pPr>
      <w:numPr>
        <w:ilvl w:val="4"/>
        <w:numId w:val="2"/>
      </w:numPr>
      <w:spacing w:before="120" w:line="280" w:lineRule="exact"/>
    </w:pPr>
    <w:rPr>
      <w:rFonts w:ascii="Trebuchet MS" w:hAnsi="Trebuchet MS"/>
      <w:sz w:val="18"/>
      <w:szCs w:val="18"/>
    </w:rPr>
  </w:style>
  <w:style w:type="numbering" w:customStyle="1" w:styleId="EstiloEsquemanumerado16ptNegritaAzulgrisceoRelieve">
    <w:name w:val="Estilo Esquema numerado 16 pt Negrita Azul grisáceo Relieve"/>
    <w:basedOn w:val="Sinlista"/>
    <w:rsid w:val="00D045C2"/>
    <w:pPr>
      <w:numPr>
        <w:numId w:val="1"/>
      </w:numPr>
    </w:pPr>
  </w:style>
  <w:style w:type="paragraph" w:customStyle="1" w:styleId="Abreviaturas">
    <w:name w:val="Abreviaturas"/>
    <w:basedOn w:val="Normal"/>
    <w:rsid w:val="00965968"/>
    <w:pPr>
      <w:widowControl w:val="0"/>
      <w:tabs>
        <w:tab w:val="left" w:pos="-720"/>
      </w:tabs>
      <w:suppressAutoHyphens/>
      <w:spacing w:before="0" w:after="0" w:line="240" w:lineRule="atLeast"/>
    </w:pPr>
    <w:rPr>
      <w:rFonts w:ascii="Courier New" w:hAnsi="Courier New"/>
      <w:b/>
      <w:bCs/>
      <w:snapToGrid w:val="0"/>
      <w:spacing w:val="-2"/>
      <w:lang w:val="es-ES_tradnl"/>
    </w:rPr>
  </w:style>
  <w:style w:type="paragraph" w:customStyle="1" w:styleId="TextoNivel1">
    <w:name w:val="Texto Nivel 1"/>
    <w:basedOn w:val="Normal"/>
    <w:link w:val="TextoNivel1Car"/>
    <w:rsid w:val="00CA65D2"/>
    <w:pPr>
      <w:spacing w:before="240"/>
    </w:pPr>
    <w:rPr>
      <w:rFonts w:ascii="Univers" w:hAnsi="Univers"/>
      <w:szCs w:val="20"/>
      <w:lang w:val="es-ES_tradnl"/>
    </w:rPr>
  </w:style>
  <w:style w:type="paragraph" w:customStyle="1" w:styleId="VietaN2">
    <w:name w:val="Viñeta N2"/>
    <w:basedOn w:val="TextoNivel1"/>
    <w:rsid w:val="00FC5F0A"/>
    <w:pPr>
      <w:numPr>
        <w:ilvl w:val="1"/>
        <w:numId w:val="6"/>
      </w:numPr>
      <w:spacing w:before="120"/>
    </w:pPr>
  </w:style>
  <w:style w:type="paragraph" w:customStyle="1" w:styleId="VietaN1">
    <w:name w:val="Viñeta N1"/>
    <w:basedOn w:val="TextoNivel1"/>
    <w:rsid w:val="00FC5F0A"/>
    <w:pPr>
      <w:numPr>
        <w:numId w:val="6"/>
      </w:numPr>
      <w:spacing w:before="120"/>
    </w:pPr>
  </w:style>
  <w:style w:type="paragraph" w:customStyle="1" w:styleId="VietaN3">
    <w:name w:val="Viñeta N3"/>
    <w:basedOn w:val="TextoNivel1"/>
    <w:rsid w:val="00FC5F0A"/>
    <w:pPr>
      <w:numPr>
        <w:ilvl w:val="2"/>
        <w:numId w:val="6"/>
      </w:numPr>
      <w:spacing w:before="120"/>
    </w:pPr>
  </w:style>
  <w:style w:type="paragraph" w:customStyle="1" w:styleId="TextoNivel2">
    <w:name w:val="Texto Nivel 2"/>
    <w:basedOn w:val="TextoNivel1"/>
    <w:rsid w:val="00940F85"/>
    <w:pPr>
      <w:ind w:left="540"/>
    </w:pPr>
  </w:style>
  <w:style w:type="paragraph" w:customStyle="1" w:styleId="TextoV1">
    <w:name w:val="Texto V1"/>
    <w:basedOn w:val="TextoNivel1"/>
    <w:rsid w:val="00940F85"/>
    <w:pPr>
      <w:ind w:left="540"/>
    </w:pPr>
  </w:style>
  <w:style w:type="paragraph" w:customStyle="1" w:styleId="TextoV2">
    <w:name w:val="Texto V2"/>
    <w:basedOn w:val="TextoNivel1"/>
    <w:rsid w:val="00940F85"/>
    <w:pPr>
      <w:ind w:left="900"/>
    </w:pPr>
  </w:style>
  <w:style w:type="paragraph" w:customStyle="1" w:styleId="TextoV3">
    <w:name w:val="Texto V3"/>
    <w:basedOn w:val="TextoV2"/>
    <w:rsid w:val="00940F85"/>
    <w:pPr>
      <w:ind w:left="1080"/>
    </w:pPr>
  </w:style>
  <w:style w:type="paragraph" w:customStyle="1" w:styleId="TextoNivel0">
    <w:name w:val="Texto Nivel 0"/>
    <w:basedOn w:val="Normal"/>
    <w:rsid w:val="00E165E0"/>
    <w:pPr>
      <w:widowControl w:val="0"/>
      <w:suppressAutoHyphens/>
      <w:spacing w:before="0" w:after="0" w:line="240" w:lineRule="atLeast"/>
    </w:pPr>
    <w:rPr>
      <w:rFonts w:cs="Arial"/>
      <w:snapToGrid w:val="0"/>
      <w:spacing w:val="-2"/>
      <w:lang w:val="es-ES_tradnl"/>
    </w:rPr>
  </w:style>
  <w:style w:type="character" w:customStyle="1" w:styleId="Estilo1">
    <w:name w:val="Estilo1"/>
    <w:basedOn w:val="Fuentedeprrafopredeter"/>
    <w:rsid w:val="003A46C7"/>
    <w:rPr>
      <w:rFonts w:ascii="Arial" w:hAnsi="Arial"/>
      <w:b/>
    </w:rPr>
  </w:style>
  <w:style w:type="character" w:customStyle="1" w:styleId="Abrev">
    <w:name w:val="Abrev"/>
    <w:basedOn w:val="Fuentedeprrafopredeter"/>
    <w:rsid w:val="003A46C7"/>
    <w:rPr>
      <w:b/>
      <w:bCs/>
      <w:spacing w:val="-2"/>
      <w:sz w:val="20"/>
    </w:rPr>
  </w:style>
  <w:style w:type="paragraph" w:styleId="Textoindependiente">
    <w:name w:val="Body Text"/>
    <w:basedOn w:val="Normal"/>
    <w:rsid w:val="0054476F"/>
  </w:style>
  <w:style w:type="paragraph" w:styleId="TDC6">
    <w:name w:val="toc 6"/>
    <w:basedOn w:val="Normal"/>
    <w:next w:val="Normal"/>
    <w:autoRedefine/>
    <w:rsid w:val="0054476F"/>
    <w:pPr>
      <w:tabs>
        <w:tab w:val="left" w:pos="2310"/>
        <w:tab w:val="right" w:pos="8470"/>
      </w:tabs>
      <w:spacing w:before="20" w:after="0"/>
      <w:ind w:left="2308" w:right="584" w:hanging="1208"/>
    </w:pPr>
    <w:rPr>
      <w:rFonts w:cs="Arial"/>
      <w:noProof/>
      <w:sz w:val="18"/>
      <w:szCs w:val="18"/>
    </w:rPr>
  </w:style>
  <w:style w:type="paragraph" w:styleId="Piedepgina">
    <w:name w:val="footer"/>
    <w:basedOn w:val="Normal"/>
    <w:rsid w:val="0054476F"/>
    <w:pPr>
      <w:tabs>
        <w:tab w:val="center" w:pos="4252"/>
        <w:tab w:val="right" w:pos="8504"/>
      </w:tabs>
      <w:spacing w:after="0"/>
    </w:pPr>
    <w:rPr>
      <w:b/>
      <w:color w:val="808080"/>
      <w:sz w:val="18"/>
      <w:szCs w:val="18"/>
    </w:rPr>
  </w:style>
  <w:style w:type="table" w:styleId="Tablaconcuadrcula">
    <w:name w:val="Table Grid"/>
    <w:aliases w:val="TABLA OFERT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jc w:val="center"/>
      <w:tblBorders>
        <w:top w:val="double" w:sz="4" w:space="0" w:color="333333"/>
        <w:left w:val="double" w:sz="4" w:space="0" w:color="333333"/>
        <w:bottom w:val="double" w:sz="4" w:space="0" w:color="333333"/>
        <w:right w:val="double" w:sz="4" w:space="0" w:color="333333"/>
        <w:insideH w:val="double" w:sz="4" w:space="0" w:color="333333"/>
        <w:insideV w:val="double" w:sz="4" w:space="0" w:color="333333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color w:val="333399"/>
        <w:sz w:val="22"/>
        <w:szCs w:val="22"/>
      </w:rPr>
      <w:tblPr/>
      <w:trPr>
        <w:tblHeader/>
      </w:trPr>
      <w:tcPr>
        <w:shd w:val="clear" w:color="auto" w:fill="E6E6E6"/>
      </w:tcPr>
    </w:tblStylePr>
  </w:style>
  <w:style w:type="paragraph" w:customStyle="1" w:styleId="Encabezadotabla">
    <w:name w:val="Encabezado tabla"/>
    <w:basedOn w:val="TextoNivel1"/>
    <w:autoRedefine/>
    <w:rsid w:val="0054476F"/>
    <w:pPr>
      <w:framePr w:hSpace="141" w:wrap="around" w:vAnchor="text" w:hAnchor="margin" w:y="121"/>
      <w:widowControl w:val="0"/>
      <w:spacing w:before="120"/>
      <w:jc w:val="center"/>
    </w:pPr>
    <w:rPr>
      <w:b/>
      <w:bCs/>
      <w:color w:val="333399"/>
    </w:rPr>
  </w:style>
  <w:style w:type="table" w:styleId="Tablaweb3">
    <w:name w:val="Table Web 3"/>
    <w:aliases w:val="Tabla"/>
    <w:basedOn w:val="Tablanormal"/>
    <w:rsid w:val="0054476F"/>
    <w:pPr>
      <w:widowControl w:val="0"/>
      <w:spacing w:before="120" w:after="120" w:line="360" w:lineRule="auto"/>
      <w:jc w:val="center"/>
    </w:pPr>
    <w:rPr>
      <w:rFonts w:ascii="Arial" w:hAnsi="Arial"/>
      <w:sz w:val="18"/>
    </w:rPr>
    <w:tblPr>
      <w:tblStyleRowBandSize w:val="1"/>
      <w:jc w:val="center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cPr>
        <w:shd w:val="clear" w:color="auto" w:fill="E6E6E6"/>
      </w:tcPr>
    </w:tblStylePr>
    <w:tblStylePr w:type="band1Horz">
      <w:rPr>
        <w:rFonts w:ascii="Arial" w:hAnsi="Arial"/>
        <w:sz w:val="18"/>
      </w:rPr>
    </w:tblStylePr>
    <w:tblStylePr w:type="band2Horz">
      <w:rPr>
        <w:rFonts w:ascii="Arial" w:hAnsi="Arial"/>
        <w:sz w:val="18"/>
      </w:rPr>
    </w:tblStylePr>
  </w:style>
  <w:style w:type="table" w:customStyle="1" w:styleId="TablaOferta1">
    <w:name w:val="Tabla Oferta 1"/>
    <w:basedOn w:val="Tablanormal"/>
    <w:rsid w:val="0054476F"/>
    <w:pPr>
      <w:jc w:val="center"/>
    </w:pPr>
    <w:rPr>
      <w:rFonts w:ascii="Arial" w:hAnsi="Arial"/>
      <w:sz w:val="18"/>
    </w:rPr>
    <w:tblPr>
      <w:jc w:val="center"/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  <w:jc w:val="center"/>
    </w:trPr>
    <w:tcPr>
      <w:vAlign w:val="center"/>
    </w:tcPr>
    <w:tblStylePr w:type="firstRow">
      <w:pPr>
        <w:jc w:val="center"/>
      </w:pPr>
      <w:rPr>
        <w:rFonts w:ascii="Arial" w:hAnsi="Arial"/>
        <w:b/>
        <w:color w:val="333399"/>
        <w:sz w:val="22"/>
      </w:rPr>
      <w:tblPr/>
      <w:trPr>
        <w:tblHeader/>
      </w:trPr>
    </w:tblStylePr>
  </w:style>
  <w:style w:type="paragraph" w:customStyle="1" w:styleId="TablaTexto">
    <w:name w:val="Tabla Texto"/>
    <w:basedOn w:val="Normal"/>
    <w:rsid w:val="0054476F"/>
    <w:pPr>
      <w:framePr w:hSpace="141" w:wrap="around" w:vAnchor="text" w:hAnchor="margin" w:xAlign="center" w:y="-38"/>
      <w:widowControl w:val="0"/>
      <w:spacing w:before="120"/>
      <w:jc w:val="center"/>
    </w:pPr>
    <w:rPr>
      <w:sz w:val="18"/>
      <w:szCs w:val="18"/>
    </w:rPr>
  </w:style>
  <w:style w:type="paragraph" w:customStyle="1" w:styleId="EstiloEncabezadotabla">
    <w:name w:val="Estilo Encabezado tabla"/>
    <w:basedOn w:val="Encabezadotabla"/>
    <w:rsid w:val="0054476F"/>
    <w:pPr>
      <w:framePr w:wrap="around"/>
    </w:pPr>
  </w:style>
  <w:style w:type="paragraph" w:customStyle="1" w:styleId="AO">
    <w:name w:val="AÑO"/>
    <w:basedOn w:val="Normal"/>
    <w:rsid w:val="00F911AB"/>
    <w:pPr>
      <w:tabs>
        <w:tab w:val="left" w:pos="1985"/>
      </w:tabs>
      <w:spacing w:before="180" w:after="0"/>
      <w:ind w:left="1985" w:hanging="1985"/>
      <w:jc w:val="left"/>
    </w:pPr>
    <w:rPr>
      <w:b/>
    </w:rPr>
  </w:style>
  <w:style w:type="paragraph" w:customStyle="1" w:styleId="ContratoRef">
    <w:name w:val="ContratoRef"/>
    <w:basedOn w:val="Normal"/>
    <w:rsid w:val="00137EEB"/>
    <w:pPr>
      <w:keepNext/>
      <w:widowControl w:val="0"/>
      <w:tabs>
        <w:tab w:val="left" w:pos="1985"/>
      </w:tabs>
      <w:spacing w:before="300" w:after="0"/>
      <w:ind w:left="1985" w:hanging="1985"/>
      <w:jc w:val="left"/>
    </w:pPr>
    <w:rPr>
      <w:rFonts w:ascii="Verdana" w:hAnsi="Verdana"/>
      <w:b/>
      <w:color w:val="535353"/>
      <w:sz w:val="16"/>
    </w:rPr>
  </w:style>
  <w:style w:type="table" w:styleId="Tablaconcuadrcula3">
    <w:name w:val="Table Grid 3"/>
    <w:basedOn w:val="Tablanormal"/>
    <w:rsid w:val="001B7EC9"/>
    <w:pPr>
      <w:spacing w:before="240" w:after="120"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pendiceT3">
    <w:name w:val="Apendice T3"/>
    <w:basedOn w:val="Normal"/>
    <w:rsid w:val="00B3553E"/>
  </w:style>
  <w:style w:type="paragraph" w:customStyle="1" w:styleId="ApendiceT4">
    <w:name w:val="Apendice T4"/>
    <w:basedOn w:val="Normal"/>
    <w:rsid w:val="00B3553E"/>
  </w:style>
  <w:style w:type="table" w:styleId="Tablaconlista4">
    <w:name w:val="Table List 4"/>
    <w:basedOn w:val="Tablanormal"/>
    <w:rsid w:val="001B7EC9"/>
    <w:pPr>
      <w:spacing w:before="240" w:after="120"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lamt">
    <w:name w:val="Tablamt"/>
    <w:basedOn w:val="Tablaconcuadrcula1"/>
    <w:rsid w:val="00C13DF9"/>
    <w:pPr>
      <w:spacing w:before="20" w:after="20"/>
    </w:pPr>
    <w:rPr>
      <w:rFonts w:ascii="Arial" w:hAnsi="Arial"/>
      <w:sz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jc w:val="center"/>
      </w:pPr>
      <w:rPr>
        <w:b/>
        <w:bCs/>
        <w:color w:val="FFFFFF"/>
        <w:sz w:val="20"/>
      </w:rPr>
      <w:tblPr/>
      <w:tcPr>
        <w:shd w:val="clear" w:color="auto" w:fill="737373"/>
        <w:vAlign w:val="center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eCell">
      <w:rPr>
        <w:b/>
        <w:color w:val="FFFFFF"/>
      </w:rPr>
    </w:tblStylePr>
    <w:tblStylePr w:type="nwCell">
      <w:rPr>
        <w:b/>
        <w:color w:val="FFFFFF"/>
      </w:rPr>
    </w:tblStylePr>
  </w:style>
  <w:style w:type="paragraph" w:customStyle="1" w:styleId="INDICE">
    <w:name w:val="INDICE"/>
    <w:basedOn w:val="TextoNivel1"/>
    <w:next w:val="TextoNivel1"/>
    <w:rsid w:val="008E51C3"/>
    <w:pPr>
      <w:pageBreakBefore/>
      <w:shd w:val="clear" w:color="auto" w:fill="FFFFFF"/>
      <w:spacing w:before="120"/>
      <w:jc w:val="center"/>
    </w:pPr>
    <w:rPr>
      <w:color w:val="000080"/>
      <w:sz w:val="28"/>
      <w:szCs w:val="28"/>
    </w:rPr>
  </w:style>
  <w:style w:type="character" w:styleId="Hipervnculo">
    <w:name w:val="Hyperlink"/>
    <w:basedOn w:val="Fuentedeprrafopredeter"/>
    <w:uiPriority w:val="99"/>
    <w:rsid w:val="00487ED4"/>
    <w:rPr>
      <w:color w:val="0000FF"/>
      <w:u w:val="single"/>
    </w:rPr>
  </w:style>
  <w:style w:type="paragraph" w:styleId="Epgrafe">
    <w:name w:val="caption"/>
    <w:basedOn w:val="Normal"/>
    <w:next w:val="TextoNivel1"/>
    <w:qFormat/>
    <w:rsid w:val="00DB4914"/>
    <w:pPr>
      <w:jc w:val="center"/>
    </w:pPr>
    <w:rPr>
      <w:b/>
      <w:bCs/>
      <w:color w:val="808080"/>
      <w:sz w:val="18"/>
      <w:szCs w:val="20"/>
    </w:rPr>
  </w:style>
  <w:style w:type="paragraph" w:styleId="Tabladeilustraciones">
    <w:name w:val="table of figures"/>
    <w:basedOn w:val="Normal"/>
    <w:next w:val="Normal"/>
    <w:uiPriority w:val="99"/>
    <w:rsid w:val="00940703"/>
  </w:style>
  <w:style w:type="paragraph" w:customStyle="1" w:styleId="PORTADA1">
    <w:name w:val="PORTADA1"/>
    <w:basedOn w:val="TextoNivel1"/>
    <w:next w:val="PORTADA2"/>
    <w:rsid w:val="007D1001"/>
    <w:pPr>
      <w:spacing w:after="360"/>
      <w:jc w:val="center"/>
    </w:pPr>
    <w:rPr>
      <w:rFonts w:ascii="Arial Black" w:hAnsi="Arial Black"/>
      <w:b/>
      <w:sz w:val="48"/>
      <w:szCs w:val="48"/>
    </w:rPr>
  </w:style>
  <w:style w:type="paragraph" w:customStyle="1" w:styleId="PORTADA2">
    <w:name w:val="PORTADA2"/>
    <w:basedOn w:val="PORTADA1"/>
    <w:next w:val="PORTADA3"/>
    <w:rsid w:val="00332274"/>
    <w:pPr>
      <w:spacing w:before="480" w:after="480"/>
    </w:pPr>
    <w:rPr>
      <w:b w:val="0"/>
      <w:color w:val="333333"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3">
    <w:name w:val="PORTADA3"/>
    <w:basedOn w:val="PORTADA1"/>
    <w:rsid w:val="00332274"/>
    <w:rPr>
      <w:b w:val="0"/>
      <w:color w:val="003399"/>
      <w:sz w:val="32"/>
      <w:szCs w:val="32"/>
    </w:rPr>
  </w:style>
  <w:style w:type="paragraph" w:styleId="Encabezado">
    <w:name w:val="header"/>
    <w:basedOn w:val="Normal"/>
    <w:rsid w:val="00CC5B47"/>
    <w:pPr>
      <w:tabs>
        <w:tab w:val="center" w:pos="4252"/>
        <w:tab w:val="right" w:pos="8504"/>
      </w:tabs>
    </w:pPr>
    <w:rPr>
      <w:b/>
      <w:color w:val="808080"/>
    </w:rPr>
  </w:style>
  <w:style w:type="character" w:styleId="Nmerodepgina">
    <w:name w:val="page number"/>
    <w:basedOn w:val="Fuentedeprrafopredeter"/>
    <w:rsid w:val="0017311E"/>
  </w:style>
  <w:style w:type="paragraph" w:customStyle="1" w:styleId="registros">
    <w:name w:val="registros"/>
    <w:basedOn w:val="Normal"/>
    <w:next w:val="Normal"/>
    <w:rsid w:val="00497911"/>
    <w:pPr>
      <w:tabs>
        <w:tab w:val="left" w:pos="284"/>
      </w:tabs>
      <w:spacing w:before="0" w:after="0"/>
      <w:ind w:right="-284"/>
      <w:jc w:val="center"/>
      <w:outlineLvl w:val="0"/>
    </w:pPr>
    <w:rPr>
      <w:rFonts w:cs="Arial"/>
      <w:b/>
      <w:sz w:val="28"/>
    </w:rPr>
  </w:style>
  <w:style w:type="paragraph" w:customStyle="1" w:styleId="heading7">
    <w:name w:val="heading7"/>
    <w:aliases w:val="3"/>
    <w:basedOn w:val="Normal"/>
    <w:next w:val="Normal"/>
    <w:rsid w:val="00497911"/>
    <w:pPr>
      <w:keepNext/>
      <w:spacing w:before="0" w:after="0"/>
      <w:jc w:val="left"/>
      <w:outlineLvl w:val="2"/>
    </w:pPr>
    <w:rPr>
      <w:rFonts w:ascii="Times New Roman" w:hAnsi="Times New Roman"/>
      <w:b/>
      <w:bCs/>
      <w:i/>
      <w:iCs/>
      <w:snapToGrid w:val="0"/>
      <w:szCs w:val="20"/>
    </w:rPr>
  </w:style>
  <w:style w:type="character" w:customStyle="1" w:styleId="TextoNivel1Car">
    <w:name w:val="Texto Nivel 1 Car"/>
    <w:basedOn w:val="Fuentedeprrafopredeter"/>
    <w:link w:val="TextoNivel1"/>
    <w:rsid w:val="00CA65D2"/>
    <w:rPr>
      <w:rFonts w:ascii="Univers" w:hAnsi="Univers"/>
      <w:lang w:val="es-ES_tradnl" w:eastAsia="es-ES" w:bidi="ar-SA"/>
    </w:rPr>
  </w:style>
  <w:style w:type="character" w:customStyle="1" w:styleId="Ttulo2Car">
    <w:name w:val="Título 2 Car"/>
    <w:basedOn w:val="TextoNivel1Car"/>
    <w:link w:val="Ttulo2"/>
    <w:rsid w:val="00C04899"/>
    <w:rPr>
      <w:rFonts w:ascii="Univers" w:hAnsi="Univers"/>
      <w:b/>
      <w:bCs/>
      <w:iCs/>
      <w:caps/>
      <w:sz w:val="22"/>
      <w:lang w:val="es-ES_tradnl" w:eastAsia="es-ES" w:bidi="ar-SA"/>
    </w:rPr>
  </w:style>
  <w:style w:type="table" w:customStyle="1" w:styleId="TablaMTec">
    <w:name w:val="TablaMTec"/>
    <w:basedOn w:val="Tablabsica1"/>
    <w:rsid w:val="009006D3"/>
    <w:pPr>
      <w:spacing w:before="60" w:after="60"/>
    </w:pPr>
    <w:rPr>
      <w:rFonts w:ascii="Univers" w:hAnsi="Univers"/>
      <w:sz w:val="18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dotted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rFonts w:ascii="CG Times (WN)" w:hAnsi="CG Times (WN)"/>
        <w:b/>
        <w:color w:val="FFFFFF"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4C4C4C"/>
      </w:tcPr>
    </w:tblStylePr>
    <w:tblStylePr w:type="lastRow">
      <w:tblPr/>
      <w:tcPr>
        <w:tcBorders>
          <w:top w:val="dotted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color w:val="FFFFFF"/>
        <w:sz w:val="20"/>
      </w:rPr>
    </w:tblStylePr>
    <w:tblStylePr w:type="nwCell">
      <w:rPr>
        <w:b/>
        <w:color w:val="FFFFFF"/>
        <w:sz w:val="20"/>
        <w:szCs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C4C4C"/>
      </w:tcPr>
    </w:tblStylePr>
  </w:style>
  <w:style w:type="table" w:styleId="Tablaconcuadrcula1">
    <w:name w:val="Table Grid 1"/>
    <w:basedOn w:val="Tablanormal"/>
    <w:rsid w:val="00C13DF9"/>
    <w:pPr>
      <w:spacing w:before="120"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notapie">
    <w:name w:val="footnote text"/>
    <w:basedOn w:val="Normal"/>
    <w:link w:val="TextonotapieCar"/>
    <w:rsid w:val="00B10A30"/>
    <w:rPr>
      <w:szCs w:val="20"/>
    </w:rPr>
  </w:style>
  <w:style w:type="table" w:styleId="Tablabsica1">
    <w:name w:val="Table Simple 1"/>
    <w:basedOn w:val="Tablanormal"/>
    <w:rsid w:val="009006D3"/>
    <w:pPr>
      <w:spacing w:before="120"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TextonotapieCar">
    <w:name w:val="Texto nota pie Car"/>
    <w:basedOn w:val="Fuentedeprrafopredeter"/>
    <w:link w:val="Textonotapie"/>
    <w:rsid w:val="00B10A30"/>
    <w:rPr>
      <w:rFonts w:ascii="Univers" w:hAnsi="Univers"/>
    </w:rPr>
  </w:style>
  <w:style w:type="character" w:styleId="Refdenotaalpie">
    <w:name w:val="footnote reference"/>
    <w:basedOn w:val="Fuentedeprrafopredeter"/>
    <w:rsid w:val="00B10A30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4B6551"/>
    <w:pPr>
      <w:spacing w:before="0"/>
      <w:ind w:left="283"/>
    </w:pPr>
    <w:rPr>
      <w:rFonts w:ascii="Univers" w:hAnsi="Univers"/>
      <w:sz w:val="22"/>
      <w:szCs w:val="22"/>
    </w:rPr>
  </w:style>
  <w:style w:type="character" w:customStyle="1" w:styleId="SangradetextonormalCar">
    <w:name w:val="Sangría de texto normal Car"/>
    <w:basedOn w:val="Fuentedeprrafopredeter"/>
    <w:link w:val="Sangradetextonormal"/>
    <w:rsid w:val="004B6551"/>
    <w:rPr>
      <w:rFonts w:ascii="Univers" w:hAnsi="Univers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5F41CC"/>
    <w:pPr>
      <w:spacing w:before="0" w:line="480" w:lineRule="auto"/>
      <w:ind w:left="283"/>
    </w:pPr>
    <w:rPr>
      <w:rFonts w:ascii="Univers" w:hAnsi="Univers"/>
      <w:sz w:val="22"/>
      <w:szCs w:val="22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5F41CC"/>
    <w:rPr>
      <w:rFonts w:ascii="Univers" w:hAnsi="Univers"/>
      <w:sz w:val="22"/>
      <w:szCs w:val="22"/>
    </w:rPr>
  </w:style>
  <w:style w:type="table" w:styleId="Tablaconlista3">
    <w:name w:val="Table List 3"/>
    <w:basedOn w:val="Tablanormal"/>
    <w:rsid w:val="003963FE"/>
    <w:pPr>
      <w:spacing w:before="60"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4F64D5"/>
    <w:pPr>
      <w:spacing w:before="120" w:after="60"/>
      <w:ind w:left="720"/>
      <w:contextualSpacing/>
    </w:pPr>
  </w:style>
  <w:style w:type="paragraph" w:styleId="Textodeglobo">
    <w:name w:val="Balloon Text"/>
    <w:basedOn w:val="Normal"/>
    <w:link w:val="TextodegloboCar"/>
    <w:rsid w:val="00CD53D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D53DD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ED2BD4"/>
    <w:rPr>
      <w:color w:val="808080"/>
    </w:rPr>
  </w:style>
  <w:style w:type="table" w:styleId="Sombreadomedio1-nfasis1">
    <w:name w:val="Medium Shading 1 Accent 1"/>
    <w:basedOn w:val="Tablanormal"/>
    <w:uiPriority w:val="63"/>
    <w:rsid w:val="00EF658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nfasis">
    <w:name w:val="Emphasis"/>
    <w:basedOn w:val="Fuentedeprrafopredeter"/>
    <w:qFormat/>
    <w:rsid w:val="001A1FD5"/>
    <w:rPr>
      <w:i/>
      <w:iCs/>
    </w:rPr>
  </w:style>
  <w:style w:type="paragraph" w:customStyle="1" w:styleId="Imagen">
    <w:name w:val="Imagen"/>
    <w:basedOn w:val="Normal"/>
    <w:link w:val="ImagenCar"/>
    <w:qFormat/>
    <w:rsid w:val="00F85178"/>
    <w:pPr>
      <w:keepNext/>
      <w:ind w:left="-993" w:right="-994"/>
      <w:jc w:val="center"/>
    </w:pPr>
    <w:rPr>
      <w:noProof/>
    </w:rPr>
  </w:style>
  <w:style w:type="character" w:customStyle="1" w:styleId="ImagenCar">
    <w:name w:val="Imagen Car"/>
    <w:basedOn w:val="Fuentedeprrafopredeter"/>
    <w:link w:val="Imagen"/>
    <w:rsid w:val="00F85178"/>
    <w:rPr>
      <w:rFonts w:ascii="Calibri" w:hAnsi="Calibri"/>
      <w:noProof/>
      <w:szCs w:val="24"/>
    </w:rPr>
  </w:style>
  <w:style w:type="character" w:styleId="Refdecomentario">
    <w:name w:val="annotation reference"/>
    <w:basedOn w:val="Fuentedeprrafopredeter"/>
    <w:rsid w:val="003F0E2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F0E2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3F0E2E"/>
    <w:rPr>
      <w:rFonts w:ascii="Calibri" w:hAnsi="Calibri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F0E2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F0E2E"/>
    <w:rPr>
      <w:rFonts w:ascii="Calibri" w:hAnsi="Calibri"/>
      <w:b/>
      <w:bCs/>
    </w:rPr>
  </w:style>
  <w:style w:type="paragraph" w:styleId="Revisin">
    <w:name w:val="Revision"/>
    <w:hidden/>
    <w:uiPriority w:val="99"/>
    <w:semiHidden/>
    <w:rsid w:val="00B87A00"/>
    <w:rPr>
      <w:rFonts w:ascii="Calibri" w:hAnsi="Calibri"/>
      <w:sz w:val="24"/>
      <w:szCs w:val="24"/>
    </w:rPr>
  </w:style>
  <w:style w:type="character" w:styleId="Hipervnculovisitado">
    <w:name w:val="FollowedHyperlink"/>
    <w:basedOn w:val="Fuentedeprrafopredeter"/>
    <w:rsid w:val="007A2C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image" Target="media/image6.emf"/><Relationship Id="rId26" Type="http://schemas.openxmlformats.org/officeDocument/2006/relationships/image" Target="media/image14.emf"/><Relationship Id="rId3" Type="http://schemas.openxmlformats.org/officeDocument/2006/relationships/numbering" Target="numbering.xml"/><Relationship Id="rId21" Type="http://schemas.openxmlformats.org/officeDocument/2006/relationships/image" Target="media/image9.emf"/><Relationship Id="rId34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image" Target="media/image5.emf"/><Relationship Id="rId25" Type="http://schemas.openxmlformats.org/officeDocument/2006/relationships/image" Target="media/image13.e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emf"/><Relationship Id="rId29" Type="http://schemas.openxmlformats.org/officeDocument/2006/relationships/image" Target="media/image17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image" Target="media/image12.emf"/><Relationship Id="rId32" Type="http://schemas.openxmlformats.org/officeDocument/2006/relationships/image" Target="media/image20.emf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23" Type="http://schemas.openxmlformats.org/officeDocument/2006/relationships/image" Target="media/image11.emf"/><Relationship Id="rId28" Type="http://schemas.openxmlformats.org/officeDocument/2006/relationships/image" Target="media/image16.emf"/><Relationship Id="rId10" Type="http://schemas.openxmlformats.org/officeDocument/2006/relationships/footer" Target="footer1.xml"/><Relationship Id="rId19" Type="http://schemas.openxmlformats.org/officeDocument/2006/relationships/image" Target="media/image7.emf"/><Relationship Id="rId31" Type="http://schemas.openxmlformats.org/officeDocument/2006/relationships/image" Target="media/image19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image" Target="media/image10.emf"/><Relationship Id="rId27" Type="http://schemas.openxmlformats.org/officeDocument/2006/relationships/image" Target="media/image15.emf"/><Relationship Id="rId30" Type="http://schemas.openxmlformats.org/officeDocument/2006/relationships/image" Target="media/image18.emf"/><Relationship Id="rId35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os\Empresa\Gestion\Calidad\Plantillas\Formatos\DT.P07005L.mus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CBFF3E36C0451784F477949690B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EE72F3-346E-4C37-B4C6-6474A78ECA84}"/>
      </w:docPartPr>
      <w:docPartBody>
        <w:p w:rsidR="00BC184D" w:rsidRDefault="00BC184D">
          <w:r w:rsidRPr="005015B6">
            <w:rPr>
              <w:rStyle w:val="Textodelmarcadordeposicin"/>
            </w:rPr>
            <w:t>[Asunto]</w:t>
          </w:r>
        </w:p>
      </w:docPartBody>
    </w:docPart>
    <w:docPart>
      <w:docPartPr>
        <w:name w:val="F6AD1EEE30464521996C67AEEED7C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033E1-F358-43E9-94D7-CA754A34512A}"/>
      </w:docPartPr>
      <w:docPartBody>
        <w:p w:rsidR="00BC184D" w:rsidRDefault="00BC184D">
          <w:r w:rsidRPr="005015B6">
            <w:rPr>
              <w:rStyle w:val="Textodelmarcadordeposicin"/>
            </w:rPr>
            <w:t>[Título]</w:t>
          </w:r>
        </w:p>
      </w:docPartBody>
    </w:docPart>
    <w:docPart>
      <w:docPartPr>
        <w:name w:val="F9A957747F624CA2946BA51815C59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39713-6AB3-4170-BE3D-2595D6123E45}"/>
      </w:docPartPr>
      <w:docPartBody>
        <w:p w:rsidR="00BC184D" w:rsidRDefault="00BC184D">
          <w:r w:rsidRPr="005015B6">
            <w:rPr>
              <w:rStyle w:val="Textodelmarcadordeposicin"/>
            </w:rPr>
            <w:t>[Palabras clave]</w:t>
          </w:r>
        </w:p>
      </w:docPartBody>
    </w:docPart>
    <w:docPart>
      <w:docPartPr>
        <w:name w:val="C301CC830ED348FDB789517A4769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3EE17-AAAB-41AA-BCFA-38C8B1990918}"/>
      </w:docPartPr>
      <w:docPartBody>
        <w:p w:rsidR="00BC184D" w:rsidRDefault="00BC184D">
          <w:r w:rsidRPr="005015B6">
            <w:rPr>
              <w:rStyle w:val="Textodelmarcadordeposicin"/>
            </w:rPr>
            <w:t>[Estado]</w:t>
          </w:r>
        </w:p>
      </w:docPartBody>
    </w:docPart>
    <w:docPart>
      <w:docPartPr>
        <w:name w:val="36C0ABAFF5E34B50A0750DFF61FAC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400FE-AC20-411D-8F84-D5F3C0817C78}"/>
      </w:docPartPr>
      <w:docPartBody>
        <w:p w:rsidR="00BC184D" w:rsidRDefault="00BC184D">
          <w:r w:rsidRPr="005015B6">
            <w:rPr>
              <w:rStyle w:val="Textodelmarcadordeposicin"/>
            </w:rPr>
            <w:t>[Asunto]</w:t>
          </w:r>
        </w:p>
      </w:docPartBody>
    </w:docPart>
    <w:docPart>
      <w:docPartPr>
        <w:name w:val="24807449DDFB4EA4A903DE807EB00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1010A-E53F-4068-A638-C2AA4DD8CFA8}"/>
      </w:docPartPr>
      <w:docPartBody>
        <w:p w:rsidR="00BC184D" w:rsidRDefault="00BC184D">
          <w:r w:rsidRPr="005015B6">
            <w:rPr>
              <w:rStyle w:val="Textodelmarcadordeposicin"/>
            </w:rPr>
            <w:t>[Título]</w:t>
          </w:r>
        </w:p>
      </w:docPartBody>
    </w:docPart>
    <w:docPart>
      <w:docPartPr>
        <w:name w:val="083DA19FEB404627A079E5F45667C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3D264-4AD1-4B2A-9F76-38C9D5C7845F}"/>
      </w:docPartPr>
      <w:docPartBody>
        <w:p w:rsidR="00BC184D" w:rsidRDefault="00BC184D">
          <w:r w:rsidRPr="005015B6">
            <w:rPr>
              <w:rStyle w:val="Textodelmarcadordeposicin"/>
            </w:rPr>
            <w:t>[Estado]</w:t>
          </w:r>
        </w:p>
      </w:docPartBody>
    </w:docPart>
    <w:docPart>
      <w:docPartPr>
        <w:name w:val="FA02253AB2D34E95B41DD1B98C565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9729C-A6AE-473E-B2AD-B1BF1A72C8BA}"/>
      </w:docPartPr>
      <w:docPartBody>
        <w:p w:rsidR="00BC184D" w:rsidRDefault="00BC184D">
          <w:r w:rsidRPr="005015B6">
            <w:rPr>
              <w:rStyle w:val="Textodelmarcadordeposicin"/>
            </w:rPr>
            <w:t>[Asunto]</w:t>
          </w:r>
        </w:p>
      </w:docPartBody>
    </w:docPart>
    <w:docPart>
      <w:docPartPr>
        <w:name w:val="65962812ED2041B9A3E1A63DFD117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6043F-72BF-4BA1-A596-48313F618FAC}"/>
      </w:docPartPr>
      <w:docPartBody>
        <w:p w:rsidR="00BC184D" w:rsidRDefault="00BC184D">
          <w:r w:rsidRPr="005015B6">
            <w:rPr>
              <w:rStyle w:val="Textodelmarcadordeposicin"/>
            </w:rPr>
            <w:t>[Título]</w:t>
          </w:r>
        </w:p>
      </w:docPartBody>
    </w:docPart>
    <w:docPart>
      <w:docPartPr>
        <w:name w:val="F3CC8F334C034B4BAE5BAE8DE501A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EF805-E506-4F5D-BEA2-896988C27C4F}"/>
      </w:docPartPr>
      <w:docPartBody>
        <w:p w:rsidR="00BC184D" w:rsidRDefault="00BC184D">
          <w:r w:rsidRPr="005015B6">
            <w:rPr>
              <w:rStyle w:val="Textodelmarcadordeposicin"/>
            </w:rPr>
            <w:t>[Palabras clave]</w:t>
          </w:r>
        </w:p>
      </w:docPartBody>
    </w:docPart>
    <w:docPart>
      <w:docPartPr>
        <w:name w:val="ABCDB06684664A829256D512358B75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41C2-715A-42D3-AA19-21D735B9DDCF}"/>
      </w:docPartPr>
      <w:docPartBody>
        <w:p w:rsidR="00BC184D" w:rsidRDefault="00BC184D">
          <w:r w:rsidRPr="005015B6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EBC5E42A3BCD4F2DAEF2852BE4D7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377B0-59F7-42F9-850D-25139F98AA8B}"/>
      </w:docPartPr>
      <w:docPartBody>
        <w:p w:rsidR="00BC184D" w:rsidRDefault="00BC184D">
          <w:r w:rsidRPr="005015B6">
            <w:rPr>
              <w:rStyle w:val="Textodelmarcadordeposicin"/>
            </w:rPr>
            <w:t>[Autor]</w:t>
          </w:r>
        </w:p>
      </w:docPartBody>
    </w:docPart>
    <w:docPart>
      <w:docPartPr>
        <w:name w:val="FF97960C172E4961AE7394EE1BB7DE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A9ACF-CACB-4AE6-98B2-C91A84B77A48}"/>
      </w:docPartPr>
      <w:docPartBody>
        <w:p w:rsidR="00BC184D" w:rsidRDefault="00BC184D">
          <w:r w:rsidRPr="005015B6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CA3AA8C7503B41669234316EC1FF6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768DB-BC52-458E-A199-E603F98F3D46}"/>
      </w:docPartPr>
      <w:docPartBody>
        <w:p w:rsidR="00BC184D" w:rsidRDefault="00BC184D">
          <w:r w:rsidRPr="005015B6">
            <w:rPr>
              <w:rStyle w:val="Textodelmarcadordeposicin"/>
            </w:rPr>
            <w:t>[Palabras clave]</w:t>
          </w:r>
        </w:p>
      </w:docPartBody>
    </w:docPart>
    <w:docPart>
      <w:docPartPr>
        <w:name w:val="6DC71FD88A704DB1A8DE86F42093C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D561E-2CA2-476E-9686-69B93B2FA617}"/>
      </w:docPartPr>
      <w:docPartBody>
        <w:p w:rsidR="00BC184D" w:rsidRDefault="00BC184D">
          <w:r w:rsidRPr="005015B6">
            <w:rPr>
              <w:rStyle w:val="Textodelmarcadordeposicin"/>
            </w:rPr>
            <w:t>[Fecha de publicación]</w:t>
          </w:r>
        </w:p>
      </w:docPartBody>
    </w:docPart>
    <w:docPart>
      <w:docPartPr>
        <w:name w:val="B94255829A8344C88ECAE6307539A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DCCE7-9F2B-406D-9A6A-7A488C3F0056}"/>
      </w:docPartPr>
      <w:docPartBody>
        <w:p w:rsidR="00BC184D" w:rsidRDefault="00BC184D">
          <w:r w:rsidRPr="005015B6">
            <w:rPr>
              <w:rStyle w:val="Textodelmarcadordeposicin"/>
            </w:rPr>
            <w:t>[Asunto]</w:t>
          </w:r>
        </w:p>
      </w:docPartBody>
    </w:docPart>
    <w:docPart>
      <w:docPartPr>
        <w:name w:val="91E524EA75A14FED8912EE6DF3FC6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BB4F2-196B-4406-AF36-0E9C0124589A}"/>
      </w:docPartPr>
      <w:docPartBody>
        <w:p w:rsidR="00BC184D" w:rsidRDefault="00BC184D">
          <w:r w:rsidRPr="005015B6">
            <w:rPr>
              <w:rStyle w:val="Textodelmarcadordeposicin"/>
            </w:rPr>
            <w:t>[Título]</w:t>
          </w:r>
        </w:p>
      </w:docPartBody>
    </w:docPart>
    <w:docPart>
      <w:docPartPr>
        <w:name w:val="ACB95AB078494E678464242D87E976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11907-8727-45FA-A935-474022D7ACC3}"/>
      </w:docPartPr>
      <w:docPartBody>
        <w:p w:rsidR="00BC184D" w:rsidRDefault="00BC184D">
          <w:r w:rsidRPr="005015B6">
            <w:rPr>
              <w:rStyle w:val="Textodelmarcadordeposicin"/>
            </w:rPr>
            <w:t>[Estado]</w:t>
          </w:r>
        </w:p>
      </w:docPartBody>
    </w:docPart>
    <w:docPart>
      <w:docPartPr>
        <w:name w:val="A1BD4EDBCAF7402BBD92DC545E0E3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BAAEF9-D0B4-4C28-8512-57D447B24EDC}"/>
      </w:docPartPr>
      <w:docPartBody>
        <w:p w:rsidR="00BC184D" w:rsidRDefault="00BC184D">
          <w:r w:rsidRPr="005015B6">
            <w:rPr>
              <w:rStyle w:val="Textodelmarcadordeposicin"/>
            </w:rPr>
            <w:t>[Palabras clave]</w:t>
          </w:r>
        </w:p>
      </w:docPartBody>
    </w:docPart>
    <w:docPart>
      <w:docPartPr>
        <w:name w:val="6DA4F4DB152A419FAAAC70EA9F315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D1CA8-E705-4145-BDD4-F1440B176E54}"/>
      </w:docPartPr>
      <w:docPartBody>
        <w:p w:rsidR="00BC184D" w:rsidRDefault="00BC184D">
          <w:r w:rsidRPr="005015B6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egrita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84D"/>
    <w:rsid w:val="00052800"/>
    <w:rsid w:val="00270ADD"/>
    <w:rsid w:val="003135DD"/>
    <w:rsid w:val="004E1A23"/>
    <w:rsid w:val="004F5B3B"/>
    <w:rsid w:val="00636A81"/>
    <w:rsid w:val="006A651F"/>
    <w:rsid w:val="007856CE"/>
    <w:rsid w:val="007F798C"/>
    <w:rsid w:val="00AF2E51"/>
    <w:rsid w:val="00BC184D"/>
    <w:rsid w:val="00C21444"/>
    <w:rsid w:val="00C43CDC"/>
    <w:rsid w:val="00C835E2"/>
    <w:rsid w:val="00CA7B61"/>
    <w:rsid w:val="00CE45DF"/>
    <w:rsid w:val="00D41EA3"/>
    <w:rsid w:val="00D5734D"/>
    <w:rsid w:val="00DA5064"/>
    <w:rsid w:val="00F8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184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C184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C20BA9-EEF2-4B70-BA77-727629463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DT.P07005L.mus.01</Template>
  <TotalTime>47</TotalTime>
  <Pages>33</Pages>
  <Words>3362</Words>
  <Characters>18492</Characters>
  <Application>Microsoft Office Word</Application>
  <DocSecurity>0</DocSecurity>
  <Lines>154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Gestor M+N. Análisis Funcional</vt:lpstr>
      <vt:lpstr>Gestor M+N. Análisis Funcional</vt:lpstr>
    </vt:vector>
  </TitlesOfParts>
  <Company>DF NUCLEO</Company>
  <LinksUpToDate>false</LinksUpToDate>
  <CharactersWithSpaces>21811</CharactersWithSpaces>
  <SharedDoc>false</SharedDoc>
  <HLinks>
    <vt:vector size="618" baseType="variant">
      <vt:variant>
        <vt:i4>1835067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_Toc318881833</vt:lpwstr>
      </vt:variant>
      <vt:variant>
        <vt:i4>1835067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_Toc318881832</vt:lpwstr>
      </vt:variant>
      <vt:variant>
        <vt:i4>1835067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_Toc318881831</vt:lpwstr>
      </vt:variant>
      <vt:variant>
        <vt:i4>1835067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_Toc318881830</vt:lpwstr>
      </vt:variant>
      <vt:variant>
        <vt:i4>1900603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_Toc318881829</vt:lpwstr>
      </vt:variant>
      <vt:variant>
        <vt:i4>1900603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_Toc318881828</vt:lpwstr>
      </vt:variant>
      <vt:variant>
        <vt:i4>1900603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_Toc318881827</vt:lpwstr>
      </vt:variant>
      <vt:variant>
        <vt:i4>1900603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_Toc318881826</vt:lpwstr>
      </vt:variant>
      <vt:variant>
        <vt:i4>1900603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_Toc318881825</vt:lpwstr>
      </vt:variant>
      <vt:variant>
        <vt:i4>1900603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_Toc318881824</vt:lpwstr>
      </vt:variant>
      <vt:variant>
        <vt:i4>1900603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_Toc318881823</vt:lpwstr>
      </vt:variant>
      <vt:variant>
        <vt:i4>1900603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_Toc318881822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_Toc318881821</vt:lpwstr>
      </vt:variant>
      <vt:variant>
        <vt:i4>1900603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_Toc318881820</vt:lpwstr>
      </vt:variant>
      <vt:variant>
        <vt:i4>1966139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_Toc318881819</vt:lpwstr>
      </vt:variant>
      <vt:variant>
        <vt:i4>1966139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_Toc318881818</vt:lpwstr>
      </vt:variant>
      <vt:variant>
        <vt:i4>1966139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_Toc318881817</vt:lpwstr>
      </vt:variant>
      <vt:variant>
        <vt:i4>1966139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_Toc318881816</vt:lpwstr>
      </vt:variant>
      <vt:variant>
        <vt:i4>1966139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_Toc318881815</vt:lpwstr>
      </vt:variant>
      <vt:variant>
        <vt:i4>1966139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_Toc318881814</vt:lpwstr>
      </vt:variant>
      <vt:variant>
        <vt:i4>1966139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_Toc318881813</vt:lpwstr>
      </vt:variant>
      <vt:variant>
        <vt:i4>1966139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_Toc318881812</vt:lpwstr>
      </vt:variant>
      <vt:variant>
        <vt:i4>1966139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_Toc318881811</vt:lpwstr>
      </vt:variant>
      <vt:variant>
        <vt:i4>1966139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_Toc318881810</vt:lpwstr>
      </vt:variant>
      <vt:variant>
        <vt:i4>2031675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_Toc318881809</vt:lpwstr>
      </vt:variant>
      <vt:variant>
        <vt:i4>2031675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_Toc318881808</vt:lpwstr>
      </vt:variant>
      <vt:variant>
        <vt:i4>2031675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_Toc318881807</vt:lpwstr>
      </vt:variant>
      <vt:variant>
        <vt:i4>2031675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_Toc318881806</vt:lpwstr>
      </vt:variant>
      <vt:variant>
        <vt:i4>2031675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_Toc318881805</vt:lpwstr>
      </vt:variant>
      <vt:variant>
        <vt:i4>2031675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_Toc318881804</vt:lpwstr>
      </vt:variant>
      <vt:variant>
        <vt:i4>2031675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_Toc318881803</vt:lpwstr>
      </vt:variant>
      <vt:variant>
        <vt:i4>2031675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_Toc318881802</vt:lpwstr>
      </vt:variant>
      <vt:variant>
        <vt:i4>2031675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_Toc318881801</vt:lpwstr>
      </vt:variant>
      <vt:variant>
        <vt:i4>2031675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_Toc318881800</vt:lpwstr>
      </vt:variant>
      <vt:variant>
        <vt:i4>1441844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_Toc318881799</vt:lpwstr>
      </vt:variant>
      <vt:variant>
        <vt:i4>1441844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_Toc318881798</vt:lpwstr>
      </vt:variant>
      <vt:variant>
        <vt:i4>1441844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_Toc318881797</vt:lpwstr>
      </vt:variant>
      <vt:variant>
        <vt:i4>1441844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_Toc318881796</vt:lpwstr>
      </vt:variant>
      <vt:variant>
        <vt:i4>1441844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_Toc318881795</vt:lpwstr>
      </vt:variant>
      <vt:variant>
        <vt:i4>1441844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_Toc318881794</vt:lpwstr>
      </vt:variant>
      <vt:variant>
        <vt:i4>1441844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_Toc318881793</vt:lpwstr>
      </vt:variant>
      <vt:variant>
        <vt:i4>1441844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_Toc318881792</vt:lpwstr>
      </vt:variant>
      <vt:variant>
        <vt:i4>1441844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_Toc318881791</vt:lpwstr>
      </vt:variant>
      <vt:variant>
        <vt:i4>1441844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_Toc318881790</vt:lpwstr>
      </vt:variant>
      <vt:variant>
        <vt:i4>1507380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_Toc318881789</vt:lpwstr>
      </vt:variant>
      <vt:variant>
        <vt:i4>1507380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_Toc318881788</vt:lpwstr>
      </vt:variant>
      <vt:variant>
        <vt:i4>1507380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_Toc318881787</vt:lpwstr>
      </vt:variant>
      <vt:variant>
        <vt:i4>1507380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_Toc318881786</vt:lpwstr>
      </vt:variant>
      <vt:variant>
        <vt:i4>1507380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_Toc318881785</vt:lpwstr>
      </vt:variant>
      <vt:variant>
        <vt:i4>1507380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_Toc318881784</vt:lpwstr>
      </vt:variant>
      <vt:variant>
        <vt:i4>1507380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_Toc318881783</vt:lpwstr>
      </vt:variant>
      <vt:variant>
        <vt:i4>1507380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_Toc318881782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_Toc318881781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_Toc318881780</vt:lpwstr>
      </vt:variant>
      <vt:variant>
        <vt:i4>1572916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_Toc318881779</vt:lpwstr>
      </vt:variant>
      <vt:variant>
        <vt:i4>1572916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_Toc318881778</vt:lpwstr>
      </vt:variant>
      <vt:variant>
        <vt:i4>1572916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_Toc318881777</vt:lpwstr>
      </vt:variant>
      <vt:variant>
        <vt:i4>1572916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_Toc318881776</vt:lpwstr>
      </vt:variant>
      <vt:variant>
        <vt:i4>1572916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_Toc318881775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_Toc318881774</vt:lpwstr>
      </vt:variant>
      <vt:variant>
        <vt:i4>1572916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_Toc318881773</vt:lpwstr>
      </vt:variant>
      <vt:variant>
        <vt:i4>1572916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_Toc318881772</vt:lpwstr>
      </vt:variant>
      <vt:variant>
        <vt:i4>1572916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_Toc318881771</vt:lpwstr>
      </vt:variant>
      <vt:variant>
        <vt:i4>1572916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_Toc318881770</vt:lpwstr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_Toc318881769</vt:lpwstr>
      </vt:variant>
      <vt:variant>
        <vt:i4>1638452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_Toc318881768</vt:lpwstr>
      </vt:variant>
      <vt:variant>
        <vt:i4>1638452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_Toc318881767</vt:lpwstr>
      </vt:variant>
      <vt:variant>
        <vt:i4>1638452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_Toc318881766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_Toc318881765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_Toc318881764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_Toc318881763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_Toc318881762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_Toc318881761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_Toc318881760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_Toc318881759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_Toc318881758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_Toc318881757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_Toc318881756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_Toc318881755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_Toc318881754</vt:lpwstr>
      </vt:variant>
      <vt:variant>
        <vt:i4>1703988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_Toc318881753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_Toc318881752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_Toc318881751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_Toc318881750</vt:lpwstr>
      </vt:variant>
      <vt:variant>
        <vt:i4>1769524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_Toc318881749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_Toc318881748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_Toc318881747</vt:lpwstr>
      </vt:variant>
      <vt:variant>
        <vt:i4>1769524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_Toc318881746</vt:lpwstr>
      </vt:variant>
      <vt:variant>
        <vt:i4>1769524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_Toc318881745</vt:lpwstr>
      </vt:variant>
      <vt:variant>
        <vt:i4>1769524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_Toc318881744</vt:lpwstr>
      </vt:variant>
      <vt:variant>
        <vt:i4>1769524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_Toc318881743</vt:lpwstr>
      </vt:variant>
      <vt:variant>
        <vt:i4>1769524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_Toc318881742</vt:lpwstr>
      </vt:variant>
      <vt:variant>
        <vt:i4>1769524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_Toc318881741</vt:lpwstr>
      </vt:variant>
      <vt:variant>
        <vt:i4>1769524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_Toc318881740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_Toc318881739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_Toc318881738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_Toc318881737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_Toc318881736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_Toc318881735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_Toc318881734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_Toc318881733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_Toc318881732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_Toc318881731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Gestor M+N. Análisis Funcional</dc:title>
  <dc:subject>ULISES V 5000-I 2.X</dc:subject>
  <dc:creator>Arturo García Luque</dc:creator>
  <cp:keywords>U5K-GMN-000</cp:keywords>
  <cp:lastModifiedBy>Arturo García Luque</cp:lastModifiedBy>
  <cp:revision>9</cp:revision>
  <cp:lastPrinted>2009-02-18T10:05:00Z</cp:lastPrinted>
  <dcterms:created xsi:type="dcterms:W3CDTF">2017-01-09T15:33:00Z</dcterms:created>
  <dcterms:modified xsi:type="dcterms:W3CDTF">2017-01-09T16:34:00Z</dcterms:modified>
  <cp:contentStatus>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digo Documento">
    <vt:lpwstr>U5K-MTMA-001</vt:lpwstr>
  </property>
  <property fmtid="{D5CDD505-2E9C-101B-9397-08002B2CF9AE}" pid="3" name="Referencia Nucleo">
    <vt:lpwstr> </vt:lpwstr>
  </property>
  <property fmtid="{D5CDD505-2E9C-101B-9397-08002B2CF9AE}" pid="4" name="Expediente">
    <vt:lpwstr> </vt:lpwstr>
  </property>
  <property fmtid="{D5CDD505-2E9C-101B-9397-08002B2CF9AE}" pid="5" name="Fecha">
    <vt:lpwstr>17-07-2014</vt:lpwstr>
  </property>
  <property fmtid="{D5CDD505-2E9C-101B-9397-08002B2CF9AE}" pid="6" name="Revision">
    <vt:lpwstr>1.0</vt:lpwstr>
  </property>
  <property fmtid="{D5CDD505-2E9C-101B-9397-08002B2CF9AE}" pid="7" name="Revisado">
    <vt:lpwstr>DT</vt:lpwstr>
  </property>
  <property fmtid="{D5CDD505-2E9C-101B-9397-08002B2CF9AE}" pid="8" name="Validado">
    <vt:lpwstr>DT</vt:lpwstr>
  </property>
  <property fmtid="{D5CDD505-2E9C-101B-9397-08002B2CF9AE}" pid="9" name="Division">
    <vt:lpwstr>Técnica</vt:lpwstr>
  </property>
</Properties>
</file>